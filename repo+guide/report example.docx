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标题 2"/>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0"/>
      </w:pPr>
      <w:del w:id="0" w:date="2019-05-12T10:28:25Z" w:author="Shuo Zhang">
        <w:r>
          <w:rPr>
            <w:rStyle w:val="op_dict_text2"/>
            <w:rtl w:val="0"/>
            <w:lang w:val="en-US"/>
          </w:rPr>
          <w:delText>This housing price prediction project is the combined work of three members:</w:delText>
        </w:r>
      </w:del>
      <w:ins w:id="1" w:date="2018-08-29T15:01:00Z" w:author="HP">
        <w:del w:id="2" w:date="2019-05-12T10:28:25Z" w:author="Shuo Zhang">
          <w:r>
            <w:rPr>
              <w:rStyle w:val="None A"/>
              <w:rFonts w:ascii="Helvetica" w:hAnsi="Helvetica"/>
              <w:rtl w:val="0"/>
              <w:lang w:val="en-US"/>
            </w:rPr>
            <w:delText xml:space="preserve"> </w:delText>
          </w:r>
        </w:del>
      </w:ins>
      <w:del w:id="3" w:date="2019-05-12T10:28:25Z" w:author="Shuo Zhang">
        <w:r>
          <w:rPr>
            <w:rStyle w:val="None A"/>
            <w:rtl w:val="0"/>
            <w:lang w:val="de-DE"/>
          </w:rPr>
          <w:delText xml:space="preserve">Qinghe Gao, Zeyu Zhou, </w:delText>
        </w:r>
      </w:del>
      <w:ins w:id="4" w:date="2018-08-29T15:02:00Z" w:author="HP">
        <w:del w:id="5" w:date="2019-05-12T10:28:25Z" w:author="Shuo Zhang">
          <w:r>
            <w:rPr>
              <w:rStyle w:val="None A"/>
              <w:rFonts w:ascii="Helvetica" w:hAnsi="Helvetica"/>
              <w:rtl w:val="0"/>
              <w:lang w:val="de-DE"/>
            </w:rPr>
            <w:delText xml:space="preserve">and </w:delText>
          </w:r>
        </w:del>
      </w:ins>
      <w:del w:id="6" w:date="2019-05-12T10:28:25Z" w:author="Shuo Zhang">
        <w:r>
          <w:rPr>
            <w:rStyle w:val="None A"/>
            <w:rtl w:val="0"/>
            <w:lang w:val="de-DE"/>
          </w:rPr>
          <w:delText>Fan Wu</w:delText>
        </w:r>
      </w:del>
      <w:del w:id="7" w:date="2019-05-12T10:28:25Z" w:author="Shuo Zhang">
        <w:r>
          <w:rPr>
            <w:rStyle w:val="None A"/>
            <w:rFonts w:eastAsia="Arial Unicode MS" w:hint="eastAsia"/>
            <w:rtl w:val="0"/>
            <w:lang w:val="zh-TW" w:eastAsia="zh-TW"/>
          </w:rPr>
          <w:delText>，</w:delText>
        </w:r>
      </w:del>
      <w:del w:id="8" w:date="2019-05-12T10:28:25Z" w:author="Shuo Zhang">
        <w:r>
          <w:rPr>
            <w:rStyle w:val="op_dict_text2"/>
            <w:rtl w:val="0"/>
            <w:lang w:val="en-US"/>
          </w:rPr>
          <w:delText xml:space="preserve">all of whom have just completed the Machine Learning course provided by THE IVY DATA SCIENCE PROGRAM. We </w:delText>
        </w:r>
      </w:del>
      <w:del w:id="9" w:date="2018-08-29T15:02:00Z" w:author="HP">
        <w:r>
          <w:rPr>
            <w:rStyle w:val="op_dict_text2"/>
            <w:rtl w:val="0"/>
            <w:lang w:val="en-US"/>
          </w:rPr>
          <w:delText xml:space="preserve">have </w:delText>
        </w:r>
      </w:del>
      <w:del w:id="10" w:date="2019-05-12T10:28:25Z" w:author="Shuo Zhang">
        <w:r>
          <w:rPr>
            <w:rStyle w:val="op_dict_text2"/>
            <w:rtl w:val="0"/>
            <w:lang w:val="en-US"/>
          </w:rPr>
          <w:delText xml:space="preserve">divided the workload </w:delText>
        </w:r>
      </w:del>
      <w:del w:id="11" w:date="2018-08-29T15:02:00Z" w:author="HP">
        <w:r>
          <w:rPr>
            <w:rStyle w:val="op_dict_text2"/>
            <w:rtl w:val="0"/>
            <w:lang w:val="en-US"/>
          </w:rPr>
          <w:delText xml:space="preserve">evenly </w:delText>
        </w:r>
      </w:del>
      <w:ins w:id="12" w:date="2018-08-29T15:02:00Z" w:author="HP">
        <w:del w:id="13" w:date="2019-05-12T10:28:25Z" w:author="Shuo Zhang">
          <w:r>
            <w:rPr>
              <w:rStyle w:val="op_dict_text2"/>
              <w:rtl w:val="0"/>
              <w:lang w:val="en-US"/>
            </w:rPr>
            <w:delText xml:space="preserve">equally </w:delText>
          </w:r>
        </w:del>
      </w:ins>
      <w:del w:id="14" w:date="2019-05-12T10:28:25Z" w:author="Shuo Zhang">
        <w:r>
          <w:rPr>
            <w:rStyle w:val="op_dict_text2"/>
            <w:rtl w:val="0"/>
            <w:lang w:val="en-US"/>
          </w:rPr>
          <w:delText xml:space="preserve">between all members and </w:delText>
        </w:r>
      </w:del>
      <w:del w:id="15" w:date="2018-08-29T15:03:00Z" w:author="HP">
        <w:r>
          <w:rPr>
            <w:rStyle w:val="op_dict_text2"/>
            <w:rtl w:val="0"/>
            <w:lang w:val="en-US"/>
          </w:rPr>
          <w:delText xml:space="preserve">finished </w:delText>
        </w:r>
      </w:del>
      <w:ins w:id="16" w:date="2018-08-29T15:03:00Z" w:author="HP">
        <w:del w:id="17" w:date="2019-05-12T10:28:25Z" w:author="Shuo Zhang">
          <w:r>
            <w:rPr>
              <w:rStyle w:val="op_dict_text2"/>
              <w:rtl w:val="0"/>
              <w:lang w:val="en-US"/>
            </w:rPr>
            <w:delText xml:space="preserve">completed </w:delText>
          </w:r>
        </w:del>
      </w:ins>
      <w:del w:id="18" w:date="2019-05-12T10:28:25Z" w:author="Shuo Zhang">
        <w:r>
          <w:rPr>
            <w:rStyle w:val="op_dict_text2"/>
            <w:rtl w:val="0"/>
            <w:lang w:val="en-US"/>
          </w:rPr>
          <w:delText xml:space="preserve">the coding (excluding the writing of the </w:delText>
        </w:r>
      </w:del>
      <w:ins w:id="19" w:date="2018-08-29T15:03:00Z" w:author="HP">
        <w:del w:id="20" w:date="2019-05-12T10:28:25Z" w:author="Shuo Zhang">
          <w:r>
            <w:rPr>
              <w:rStyle w:val="op_dict_text2"/>
              <w:rtl w:val="0"/>
              <w:lang w:val="en-US"/>
            </w:rPr>
            <w:delText xml:space="preserve">final </w:delText>
          </w:r>
        </w:del>
      </w:ins>
      <w:del w:id="21" w:date="2019-05-12T10:28:25Z" w:author="Shuo Zhang">
        <w:r>
          <w:rPr>
            <w:rStyle w:val="op_dict_text2"/>
            <w:rtl w:val="0"/>
            <w:lang w:val="en-US"/>
          </w:rPr>
          <w:delText>report</w:delText>
        </w:r>
      </w:del>
      <w:del w:id="22" w:date="2018-08-29T15:03:00Z" w:author="HP">
        <w:r>
          <w:rPr>
            <w:rStyle w:val="op_dict_text2"/>
            <w:rtl w:val="0"/>
            <w:lang w:val="en-US"/>
          </w:rPr>
          <w:delText xml:space="preserve"> report</w:delText>
        </w:r>
      </w:del>
      <w:del w:id="23" w:date="2019-05-12T10:28:25Z" w:author="Shuo Zhang">
        <w:r>
          <w:rPr>
            <w:rStyle w:val="op_dict_text2"/>
            <w:rtl w:val="0"/>
            <w:lang w:val="en-US"/>
          </w:rPr>
          <w:delText xml:space="preserve">) within five weeks. We </w:delText>
        </w:r>
      </w:del>
      <w:del w:id="24" w:date="2018-08-29T15:03:00Z" w:author="HP">
        <w:r>
          <w:rPr>
            <w:rStyle w:val="op_dict_text2"/>
            <w:rtl w:val="0"/>
            <w:lang w:val="en-US"/>
          </w:rPr>
          <w:delText xml:space="preserve">have </w:delText>
        </w:r>
      </w:del>
      <w:del w:id="25" w:date="2019-05-12T10:28:25Z" w:author="Shuo Zhang">
        <w:r>
          <w:rPr>
            <w:rStyle w:val="op_dict_text2"/>
            <w:rtl w:val="0"/>
            <w:lang w:val="en-US"/>
          </w:rPr>
          <w:delText xml:space="preserve">attempted the implementation of </w:delText>
        </w:r>
      </w:del>
      <w:del w:id="26" w:date="2018-08-29T15:04:00Z" w:author="HP">
        <w:r>
          <w:rPr>
            <w:rStyle w:val="op_dict_text2"/>
            <w:rtl w:val="0"/>
            <w:lang w:val="en-US"/>
          </w:rPr>
          <w:delText xml:space="preserve">size </w:delText>
        </w:r>
      </w:del>
      <w:del w:id="27" w:date="2019-05-12T10:28:25Z" w:author="Shuo Zhang">
        <w:r>
          <w:rPr>
            <w:rStyle w:val="op_dict_text2"/>
            <w:rtl w:val="0"/>
            <w:lang w:val="en-US"/>
          </w:rPr>
          <w:delText>different</w:delText>
        </w:r>
      </w:del>
      <w:ins w:id="28" w:date="2018-08-29T15:04:00Z" w:author="HP">
        <w:del w:id="29" w:date="2019-05-12T10:28:25Z" w:author="Shuo Zhang">
          <w:r>
            <w:rPr>
              <w:rStyle w:val="op_dict_text2"/>
              <w:rtl w:val="0"/>
              <w:lang w:val="en-US"/>
            </w:rPr>
            <w:delText xml:space="preserve"> size</w:delText>
          </w:r>
        </w:del>
      </w:ins>
      <w:del w:id="30" w:date="2019-05-12T10:28:25Z" w:author="Shuo Zhang">
        <w:r>
          <w:rPr>
            <w:rStyle w:val="op_dict_text2"/>
            <w:rtl w:val="0"/>
            <w:lang w:val="en-US"/>
          </w:rPr>
          <w:delText xml:space="preserve"> machine learning models, finally adopting four of them, including Ridge model, Lasso model, Elasticnet model</w:delText>
        </w:r>
      </w:del>
      <w:ins w:id="31" w:date="2018-08-29T15:04:00Z" w:author="HP">
        <w:del w:id="32" w:date="2019-05-12T10:28:25Z" w:author="Shuo Zhang">
          <w:r>
            <w:rPr>
              <w:rStyle w:val="op_dict_text2"/>
              <w:rtl w:val="0"/>
              <w:lang w:val="en-US"/>
            </w:rPr>
            <w:delText>,</w:delText>
          </w:r>
        </w:del>
      </w:ins>
      <w:del w:id="33" w:date="2019-05-12T10:28:25Z" w:author="Shuo Zhang">
        <w:r>
          <w:rPr>
            <w:rStyle w:val="op_dict_text2"/>
            <w:rtl w:val="0"/>
            <w:lang w:val="en-US"/>
          </w:rPr>
          <w:delText xml:space="preserve"> and Gradient Boosting model.</w:delText>
        </w:r>
      </w:del>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pPr>
    </w:p>
    <w:p>
      <w:pPr>
        <w:pStyle w:val="正文"/>
        <w:spacing w:line="400" w:lineRule="exact"/>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12" w:lineRule="auto"/>
        <w:outlineLvl w:val="0"/>
      </w:pPr>
      <w:r>
        <w:rPr>
          <w:rStyle w:val="None A"/>
          <w:rtl w:val="0"/>
          <w:lang w:val="es-ES_tradnl"/>
        </w:rPr>
        <w:t xml:space="preserve">Instructor: </w:t>
        <w:tab/>
        <w:t>Shuo Zhang, Ph.D., Columbia University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12" w:lineRule="auto"/>
        <w:outlineLvl w:val="0"/>
      </w:pPr>
      <w:r>
        <w:rPr>
          <w:rtl w:val="0"/>
          <w:lang w:val="en-US"/>
        </w:rPr>
        <w:t xml:space="preserve">Contact: </w:t>
        <w:tab/>
        <w:t>shuozhang1985@gmail.com</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800"/>
        </w:tabs>
        <w:spacing w:line="312" w:lineRule="auto"/>
        <w:outlineLvl w:val="0"/>
      </w:pPr>
    </w:p>
    <w:p>
      <w:pPr>
        <w:pStyle w:val="题注"/>
        <w:tabs>
          <w:tab w:val="left" w:pos="720"/>
          <w:tab w:val="left" w:pos="1440"/>
          <w:tab w:val="left" w:pos="2160"/>
          <w:tab w:val="left" w:pos="2880"/>
          <w:tab w:val="left" w:pos="3600"/>
          <w:tab w:val="left" w:pos="4320"/>
          <w:tab w:val="left" w:pos="5040"/>
          <w:tab w:val="left" w:pos="5760"/>
          <w:tab w:val="left" w:pos="6480"/>
          <w:tab w:val="left" w:pos="7200"/>
          <w:tab w:val="left" w:pos="7800"/>
          <w:tab w:val="clear" w:pos="1150"/>
        </w:tabs>
        <w:jc w:val="center"/>
      </w:pPr>
      <w:del w:id="34" w:date="2019-06-13T08:30:50Z" w:author="Shuo Zhang">
        <w:r>
          <w:rPr>
            <w:rtl w:val="0"/>
            <w:lang w:val="en-US"/>
          </w:rPr>
          <w:delText>How to achieve rank 2% for</w:delText>
        </w:r>
      </w:del>
      <w:r>
        <w:rPr>
          <w:rtl w:val="0"/>
          <w:lang w:val="en-US"/>
        </w:rPr>
        <w:t xml:space="preserve"> Kaggle Competition: House Pricing</w:t>
      </w:r>
    </w:p>
    <w:p>
      <w:pPr>
        <w:pStyle w:val="正文"/>
        <w:spacing w:line="400" w:lineRule="exact"/>
      </w:pPr>
    </w:p>
    <w:p>
      <w:pPr>
        <w:pStyle w:val="正文"/>
        <w:spacing w:line="400" w:lineRule="exact"/>
      </w:pPr>
    </w:p>
    <w:p>
      <w:pPr>
        <w:pStyle w:val="列出段落"/>
        <w:numPr>
          <w:ilvl w:val="0"/>
          <w:numId w:val="2"/>
        </w:numPr>
        <w:bidi w:val="0"/>
        <w:ind w:right="0"/>
        <w:jc w:val="both"/>
        <w:rPr>
          <w:sz w:val="32"/>
          <w:szCs w:val="32"/>
          <w:rtl w:val="0"/>
          <w:lang w:val="en-US"/>
        </w:rPr>
      </w:pPr>
      <w:r>
        <w:rPr>
          <w:rStyle w:val="None A"/>
          <w:sz w:val="32"/>
          <w:szCs w:val="32"/>
          <w:rtl w:val="0"/>
          <w:lang w:val="en-US"/>
        </w:rPr>
        <w:t>Introduction</w:t>
      </w:r>
    </w:p>
    <w:p>
      <w:pPr>
        <w:pStyle w:val="正文"/>
        <w:spacing w:line="400" w:lineRule="exact"/>
      </w:pPr>
      <w:del w:id="35" w:date="2018-08-29T15:06:00Z" w:author="HP">
        <w:r>
          <w:rPr>
            <w:rtl w:val="0"/>
            <w:lang w:val="en-US"/>
          </w:rPr>
          <w:delText>As beginners</w:delText>
        </w:r>
      </w:del>
      <w:ins w:id="36" w:date="2018-08-29T15:06:00Z" w:author="HP">
        <w:r>
          <w:rPr>
            <w:rtl w:val="0"/>
            <w:lang w:val="en-US"/>
          </w:rPr>
          <w:t>Upon commencement</w:t>
        </w:r>
      </w:ins>
      <w:r>
        <w:rPr>
          <w:rtl w:val="0"/>
          <w:lang w:val="en-US"/>
        </w:rPr>
        <w:t xml:space="preserve">, we </w:t>
      </w:r>
      <w:del w:id="37" w:date="2018-08-29T15:06:00Z" w:author="HP">
        <w:r>
          <w:rPr>
            <w:rtl w:val="0"/>
            <w:lang w:val="en-US"/>
          </w:rPr>
          <w:delText xml:space="preserve">have </w:delText>
        </w:r>
      </w:del>
      <w:ins w:id="38" w:date="2018-08-29T15:06:00Z" w:author="HP">
        <w:r>
          <w:rPr>
            <w:rtl w:val="0"/>
            <w:lang w:val="en-US"/>
          </w:rPr>
          <w:t xml:space="preserve">had </w:t>
        </w:r>
      </w:ins>
      <w:r>
        <w:rPr>
          <w:rtl w:val="0"/>
          <w:lang w:val="en-US"/>
        </w:rPr>
        <w:t xml:space="preserve">some experience </w:t>
      </w:r>
      <w:del w:id="39" w:date="2018-08-29T15:06:00Z" w:author="HP">
        <w:r>
          <w:rPr>
            <w:rtl w:val="0"/>
            <w:lang w:val="en-US"/>
          </w:rPr>
          <w:delText xml:space="preserve">with </w:delText>
        </w:r>
      </w:del>
      <w:ins w:id="40" w:date="2018-08-29T15:06:00Z" w:author="HP">
        <w:r>
          <w:rPr>
            <w:rtl w:val="0"/>
            <w:lang w:val="en-US"/>
          </w:rPr>
          <w:t xml:space="preserve">of </w:t>
        </w:r>
      </w:ins>
      <w:r>
        <w:rPr>
          <w:rtl w:val="0"/>
          <w:lang w:val="en-US"/>
        </w:rPr>
        <w:t>R</w:t>
      </w:r>
      <w:ins w:id="41" w:date="2018-08-29T15:06:00Z" w:author="HP">
        <w:r>
          <w:rPr>
            <w:rtl w:val="0"/>
            <w:lang w:val="en-US"/>
          </w:rPr>
          <w:t xml:space="preserve">, </w:t>
        </w:r>
      </w:ins>
      <w:del w:id="42" w:date="2018-08-29T15:06:00Z" w:author="HP">
        <w:r>
          <w:rPr>
            <w:rtl w:val="0"/>
            <w:lang w:val="en-US"/>
          </w:rPr>
          <w:delText xml:space="preserve"> or </w:delText>
        </w:r>
      </w:del>
      <w:r>
        <w:rPr>
          <w:rtl w:val="0"/>
          <w:lang w:val="en-US"/>
        </w:rPr>
        <w:t>Python</w:t>
      </w:r>
      <w:ins w:id="43" w:date="2018-08-29T15:06:00Z" w:author="HP">
        <w:r>
          <w:rPr>
            <w:rtl w:val="0"/>
            <w:lang w:val="en-US"/>
          </w:rPr>
          <w:t>,</w:t>
        </w:r>
      </w:ins>
      <w:r>
        <w:rPr>
          <w:rtl w:val="0"/>
          <w:lang w:val="en-US"/>
        </w:rPr>
        <w:t xml:space="preserve"> and machine learning basics</w:t>
      </w:r>
      <w:ins w:id="44" w:date="2018-08-29T15:09:00Z" w:author="HP">
        <w:r>
          <w:rPr>
            <w:rtl w:val="0"/>
            <w:lang w:val="en-US"/>
          </w:rPr>
          <w:t>.</w:t>
        </w:r>
      </w:ins>
      <w:r>
        <w:rPr>
          <w:rtl w:val="0"/>
          <w:lang w:val="en-US"/>
        </w:rPr>
        <w:t xml:space="preserve"> </w:t>
      </w:r>
      <w:del w:id="45" w:date="2018-08-29T15:09:00Z" w:author="HP">
        <w:r>
          <w:rPr>
            <w:rtl w:val="0"/>
            <w:lang w:val="en-US"/>
          </w:rPr>
          <w:delText>and d</w:delText>
        </w:r>
      </w:del>
      <w:ins w:id="46" w:date="2018-08-29T15:09:00Z" w:author="HP">
        <w:r>
          <w:rPr>
            <w:rtl w:val="0"/>
            <w:lang w:val="en-US"/>
          </w:rPr>
          <w:t>D</w:t>
        </w:r>
      </w:ins>
      <w:r>
        <w:rPr>
          <w:rtl w:val="0"/>
          <w:lang w:val="en-US"/>
        </w:rPr>
        <w:t xml:space="preserve">uring the process, we </w:t>
      </w:r>
      <w:del w:id="47" w:date="2018-08-29T15:09:00Z" w:author="HP">
        <w:r>
          <w:rPr>
            <w:rtl w:val="0"/>
            <w:lang w:val="en-US"/>
          </w:rPr>
          <w:delText>have already learned</w:delText>
        </w:r>
      </w:del>
      <w:ins w:id="48" w:date="2018-08-29T15:09:00Z" w:author="HP">
        <w:r>
          <w:rPr>
            <w:rtl w:val="0"/>
            <w:lang w:val="en-US"/>
          </w:rPr>
          <w:t>gained knowledge of</w:t>
        </w:r>
      </w:ins>
      <w:r>
        <w:rPr>
          <w:rtl w:val="0"/>
          <w:lang w:val="en-US"/>
        </w:rPr>
        <w:t xml:space="preserve"> various different machine learning algorithms</w:t>
      </w:r>
      <w:ins w:id="49" w:date="2018-08-29T15:09:00Z" w:author="HP">
        <w:r>
          <w:rPr>
            <w:rtl w:val="0"/>
            <w:lang w:val="en-US"/>
          </w:rPr>
          <w:t>,</w:t>
        </w:r>
      </w:ins>
      <w:r>
        <w:rPr>
          <w:rtl w:val="0"/>
          <w:lang w:val="en-US"/>
        </w:rPr>
        <w:t xml:space="preserve"> from supervised or unsupervised to reinforcement learning. Now it's time to apply them to solv</w:t>
      </w:r>
      <w:ins w:id="50" w:date="2018-08-29T15:10:00Z" w:author="HP">
        <w:r>
          <w:rPr>
            <w:rtl w:val="0"/>
            <w:lang w:val="en-US"/>
          </w:rPr>
          <w:t>ing</w:t>
        </w:r>
      </w:ins>
      <w:del w:id="51" w:date="2018-08-29T15:10:00Z" w:author="HP">
        <w:r>
          <w:rPr>
            <w:rtl w:val="0"/>
            <w:lang w:val="en-US"/>
          </w:rPr>
          <w:delText>e a</w:delText>
        </w:r>
      </w:del>
      <w:r>
        <w:rPr>
          <w:rtl w:val="0"/>
          <w:lang w:val="en-US"/>
        </w:rPr>
        <w:t xml:space="preserve"> real problem</w:t>
      </w:r>
      <w:ins w:id="52" w:date="2018-08-29T15:10:00Z" w:author="HP">
        <w:r>
          <w:rPr>
            <w:rtl w:val="0"/>
            <w:lang w:val="en-US"/>
          </w:rPr>
          <w:t>s</w:t>
        </w:r>
      </w:ins>
      <w:r>
        <w:rPr>
          <w:rtl w:val="0"/>
          <w:lang w:val="en-US"/>
        </w:rPr>
        <w:t xml:space="preserve"> and test</w:t>
      </w:r>
      <w:ins w:id="53" w:date="2018-08-29T15:10:00Z" w:author="HP">
        <w:r>
          <w:rPr>
            <w:rtl w:val="0"/>
            <w:lang w:val="en-US"/>
          </w:rPr>
          <w:t>ing</w:t>
        </w:r>
      </w:ins>
      <w:r>
        <w:rPr>
          <w:rtl w:val="0"/>
          <w:lang w:val="en-US"/>
        </w:rPr>
        <w:t xml:space="preserve"> what we have learned. Fortunately, we </w:t>
      </w:r>
      <w:del w:id="54" w:date="2018-08-29T15:10:00Z" w:author="HP">
        <w:r>
          <w:rPr>
            <w:rtl w:val="0"/>
            <w:lang w:val="en-US"/>
          </w:rPr>
          <w:delText xml:space="preserve">found this </w:delText>
        </w:r>
      </w:del>
      <w:ins w:id="55" w:date="2018-08-29T15:10:00Z" w:author="HP">
        <w:r>
          <w:rPr>
            <w:rtl w:val="0"/>
            <w:lang w:val="en-US"/>
          </w:rPr>
          <w:t xml:space="preserve">discovered an </w:t>
        </w:r>
      </w:ins>
      <w:r>
        <w:rPr>
          <w:rtl w:val="0"/>
          <w:lang w:val="en-US"/>
        </w:rPr>
        <w:t xml:space="preserve">ongoing and </w:t>
      </w:r>
      <w:del w:id="56" w:date="2018-08-29T15:10:00Z" w:author="HP">
        <w:r>
          <w:rPr>
            <w:rtl w:val="0"/>
            <w:lang w:val="en-US"/>
          </w:rPr>
          <w:delText xml:space="preserve">interesting </w:delText>
        </w:r>
      </w:del>
      <w:ins w:id="57" w:date="2018-08-29T15:10:00Z" w:author="HP">
        <w:r>
          <w:rPr>
            <w:rtl w:val="0"/>
            <w:lang w:val="en-US"/>
          </w:rPr>
          <w:t xml:space="preserve">fascinating </w:t>
        </w:r>
      </w:ins>
      <w:r>
        <w:rPr>
          <w:rtl w:val="0"/>
          <w:lang w:val="en-US"/>
        </w:rPr>
        <w:t>competition on kaggle.com</w:t>
      </w:r>
      <w:ins w:id="58" w:date="2018-08-29T15:10:00Z" w:author="HP">
        <w:r>
          <w:rPr>
            <w:rtl w:val="0"/>
            <w:lang w:val="en-US"/>
          </w:rPr>
          <w:t>,</w:t>
        </w:r>
      </w:ins>
      <w:del w:id="59" w:date="2018-08-29T15:10:00Z" w:author="HP">
        <w:r>
          <w:rPr>
            <w:rtl w:val="0"/>
            <w:lang w:val="en-US"/>
          </w:rPr>
          <w:delText>. It is</w:delText>
        </w:r>
      </w:del>
      <w:r>
        <w:rPr>
          <w:rtl w:val="0"/>
          <w:lang w:val="en-US"/>
        </w:rPr>
        <w:t xml:space="preserve"> a practical competition </w:t>
      </w:r>
      <w:del w:id="60" w:date="2018-08-29T15:10:00Z" w:author="HP">
        <w:r>
          <w:rPr>
            <w:rtl w:val="0"/>
            <w:lang w:val="en-US"/>
          </w:rPr>
          <w:delText xml:space="preserve">and its </w:delText>
        </w:r>
      </w:del>
      <w:ins w:id="61" w:date="2018-08-29T15:10:00Z" w:author="HP">
        <w:r>
          <w:rPr>
            <w:rtl w:val="0"/>
            <w:lang w:val="en-US"/>
          </w:rPr>
          <w:t xml:space="preserve">whose </w:t>
        </w:r>
      </w:ins>
      <w:r>
        <w:rPr>
          <w:rtl w:val="0"/>
          <w:lang w:val="en-US"/>
        </w:rPr>
        <w:t>goal is to predict house prices in Ames, Iowa using</w:t>
      </w:r>
      <w:ins w:id="62" w:date="2018-08-29T15:11:00Z" w:author="HP">
        <w:r>
          <w:rPr>
            <w:rtl w:val="0"/>
            <w:lang w:val="en-US"/>
          </w:rPr>
          <w:t xml:space="preserve"> data covering the</w:t>
        </w:r>
      </w:ins>
      <w:r>
        <w:rPr>
          <w:rtl w:val="0"/>
          <w:lang w:val="en-US"/>
        </w:rPr>
        <w:t xml:space="preserve"> different features </w:t>
      </w:r>
      <w:del w:id="63" w:date="2018-08-29T15:11:00Z" w:author="HP">
        <w:r>
          <w:rPr>
            <w:rtl w:val="0"/>
            <w:lang w:val="en-US"/>
          </w:rPr>
          <w:delText xml:space="preserve">of </w:delText>
        </w:r>
      </w:del>
      <w:ins w:id="64" w:date="2018-08-29T15:11:00Z" w:author="HP">
        <w:r>
          <w:rPr>
            <w:rtl w:val="0"/>
            <w:lang w:val="en-US"/>
          </w:rPr>
          <w:t xml:space="preserve">of the </w:t>
        </w:r>
      </w:ins>
      <w:r>
        <w:rPr>
          <w:rtl w:val="0"/>
          <w:lang w:val="en-US"/>
        </w:rPr>
        <w:t xml:space="preserve">houses collected in 2010. There are 79 explanatory features describing every aspect of residential homes in Ames, Iowa. We </w:t>
      </w:r>
      <w:del w:id="65" w:date="2018-08-29T15:12:00Z" w:author="HP">
        <w:r>
          <w:rPr>
            <w:rtl w:val="0"/>
            <w:lang w:val="en-US"/>
          </w:rPr>
          <w:delText xml:space="preserve">found </w:delText>
        </w:r>
      </w:del>
      <w:ins w:id="66" w:date="2018-08-29T15:12:00Z" w:author="HP">
        <w:r>
          <w:rPr>
            <w:rtl w:val="0"/>
            <w:lang w:val="en-US"/>
          </w:rPr>
          <w:t xml:space="preserve">considered </w:t>
        </w:r>
      </w:ins>
      <w:r>
        <w:rPr>
          <w:rtl w:val="0"/>
          <w:lang w:val="en-US"/>
        </w:rPr>
        <w:t xml:space="preserve">this competition </w:t>
      </w:r>
      <w:del w:id="67" w:date="2018-08-29T15:12:00Z" w:author="HP">
        <w:r>
          <w:rPr>
            <w:rtl w:val="0"/>
            <w:lang w:val="en-US"/>
          </w:rPr>
          <w:delText xml:space="preserve">friendly </w:delText>
        </w:r>
      </w:del>
      <w:ins w:id="68" w:date="2018-08-29T15:12:00Z" w:author="HP">
        <w:r>
          <w:rPr>
            <w:rtl w:val="0"/>
            <w:lang w:val="en-US"/>
          </w:rPr>
          <w:t xml:space="preserve">approachable </w:t>
        </w:r>
      </w:ins>
      <w:r>
        <w:rPr>
          <w:rtl w:val="0"/>
          <w:lang w:val="en-US"/>
        </w:rPr>
        <w:t>because</w:t>
      </w:r>
      <w:del w:id="69" w:date="2018-08-29T15:12:00Z" w:author="HP">
        <w:r>
          <w:rPr>
            <w:rtl w:val="0"/>
            <w:lang w:val="en-US"/>
          </w:rPr>
          <w:delText xml:space="preserve"> the</w:delText>
        </w:r>
      </w:del>
      <w:r>
        <w:rPr>
          <w:rtl w:val="0"/>
          <w:lang w:val="en-US"/>
        </w:rPr>
        <w:t xml:space="preserve"> detailed </w:t>
      </w:r>
      <w:del w:id="70" w:date="2018-08-29T15:12:00Z" w:author="HP">
        <w:r>
          <w:rPr>
            <w:rtl w:val="0"/>
            <w:lang w:val="en-US"/>
          </w:rPr>
          <w:delText xml:space="preserve">explanatory </w:delText>
        </w:r>
      </w:del>
      <w:ins w:id="71" w:date="2018-08-29T15:12:00Z" w:author="HP">
        <w:r>
          <w:rPr>
            <w:rtl w:val="0"/>
            <w:lang w:val="en-US"/>
          </w:rPr>
          <w:t xml:space="preserve">explanations of the </w:t>
        </w:r>
      </w:ins>
      <w:r>
        <w:rPr>
          <w:rtl w:val="0"/>
          <w:lang w:val="en-US"/>
        </w:rPr>
        <w:t xml:space="preserve">features </w:t>
      </w:r>
      <w:del w:id="72" w:date="2018-08-29T15:12:00Z" w:author="HP">
        <w:r>
          <w:rPr>
            <w:rtl w:val="0"/>
            <w:lang w:val="en-US"/>
          </w:rPr>
          <w:delText xml:space="preserve">have </w:delText>
        </w:r>
      </w:del>
      <w:ins w:id="73" w:date="2018-08-29T15:12:00Z" w:author="HP">
        <w:r>
          <w:rPr>
            <w:rtl w:val="0"/>
            <w:lang w:val="en-US"/>
          </w:rPr>
          <w:t xml:space="preserve">had </w:t>
        </w:r>
      </w:ins>
      <w:r>
        <w:rPr>
          <w:rtl w:val="0"/>
          <w:lang w:val="en-US"/>
        </w:rPr>
        <w:t xml:space="preserve">been </w:t>
      </w:r>
      <w:del w:id="74" w:date="2018-08-29T15:13:00Z" w:author="HP">
        <w:r>
          <w:rPr>
            <w:rtl w:val="0"/>
            <w:lang w:val="en-US"/>
          </w:rPr>
          <w:delText xml:space="preserve">fully </w:delText>
        </w:r>
      </w:del>
      <w:r>
        <w:rPr>
          <w:rtl w:val="0"/>
          <w:lang w:val="en-US"/>
        </w:rPr>
        <w:t xml:space="preserve">provided </w:t>
      </w:r>
      <w:ins w:id="75" w:date="2018-08-29T15:13:00Z" w:author="HP">
        <w:r>
          <w:rPr>
            <w:rtl w:val="0"/>
            <w:lang w:val="en-US"/>
          </w:rPr>
          <w:t xml:space="preserve">in full </w:t>
        </w:r>
      </w:ins>
      <w:r>
        <w:rPr>
          <w:rtl w:val="0"/>
          <w:lang w:val="en-US"/>
        </w:rPr>
        <w:t xml:space="preserve">to the participants. </w:t>
      </w:r>
      <w:del w:id="76" w:date="2018-08-29T15:13:00Z" w:author="HP">
        <w:r>
          <w:rPr>
            <w:rtl w:val="0"/>
            <w:lang w:val="en-US"/>
          </w:rPr>
          <w:delText>Obviously, i</w:delText>
        </w:r>
      </w:del>
      <w:ins w:id="77" w:date="2018-08-29T15:13:00Z" w:author="HP">
        <w:r>
          <w:rPr>
            <w:rtl w:val="0"/>
            <w:lang w:val="en-US"/>
          </w:rPr>
          <w:t>I</w:t>
        </w:r>
      </w:ins>
      <w:r>
        <w:rPr>
          <w:rtl w:val="0"/>
          <w:lang w:val="en-US"/>
        </w:rPr>
        <w:t xml:space="preserve">t </w:t>
      </w:r>
      <w:del w:id="78" w:date="2018-08-29T15:14:00Z" w:author="HP">
        <w:r>
          <w:rPr>
            <w:rtl w:val="0"/>
            <w:lang w:val="en-US"/>
          </w:rPr>
          <w:delText xml:space="preserve">is </w:delText>
        </w:r>
      </w:del>
      <w:ins w:id="79" w:date="2018-08-29T15:14:00Z" w:author="HP">
        <w:r>
          <w:rPr>
            <w:rtl w:val="0"/>
            <w:lang w:val="en-US"/>
          </w:rPr>
          <w:t xml:space="preserve">was </w:t>
        </w:r>
      </w:ins>
      <w:r>
        <w:rPr>
          <w:rtl w:val="0"/>
          <w:lang w:val="en-US"/>
        </w:rPr>
        <w:t>a</w:t>
      </w:r>
      <w:ins w:id="80" w:date="2018-08-29T15:13:00Z" w:author="HP">
        <w:r>
          <w:rPr>
            <w:rtl w:val="0"/>
            <w:lang w:val="en-US"/>
          </w:rPr>
          <w:t>n invaluable</w:t>
        </w:r>
      </w:ins>
      <w:r>
        <w:rPr>
          <w:rtl w:val="0"/>
          <w:lang w:val="en-US"/>
        </w:rPr>
        <w:t xml:space="preserve"> </w:t>
      </w:r>
      <w:del w:id="81" w:date="2018-08-29T15:13:00Z" w:author="HP">
        <w:r>
          <w:rPr>
            <w:rtl w:val="0"/>
            <w:lang w:val="en-US"/>
          </w:rPr>
          <w:delText xml:space="preserve">precious </w:delText>
        </w:r>
      </w:del>
      <w:r>
        <w:rPr>
          <w:rtl w:val="0"/>
          <w:lang w:val="en-US"/>
        </w:rPr>
        <w:t xml:space="preserve">opportunity to </w:t>
      </w:r>
      <w:ins w:id="82" w:date="2018-08-29T15:14:00Z" w:author="HP">
        <w:r>
          <w:rPr>
            <w:rtl w:val="0"/>
            <w:lang w:val="en-US"/>
          </w:rPr>
          <w:t xml:space="preserve">both </w:t>
        </w:r>
      </w:ins>
      <w:r>
        <w:rPr>
          <w:rtl w:val="0"/>
          <w:lang w:val="en-US"/>
        </w:rPr>
        <w:t>practice</w:t>
      </w:r>
      <w:ins w:id="83" w:date="2018-08-29T15:14:00Z" w:author="HP">
        <w:r>
          <w:rPr>
            <w:rtl w:val="0"/>
            <w:lang w:val="en-US"/>
          </w:rPr>
          <w:t xml:space="preserve"> and hone</w:t>
        </w:r>
      </w:ins>
      <w:r>
        <w:rPr>
          <w:rtl w:val="0"/>
          <w:lang w:val="en-US"/>
        </w:rPr>
        <w:t xml:space="preserve"> our skills and knowledge of advanced machine learning</w:t>
      </w:r>
      <w:ins w:id="84" w:date="2018-08-29T15:14:00Z" w:author="HP">
        <w:r>
          <w:rPr>
            <w:rtl w:val="0"/>
            <w:lang w:val="en-US"/>
          </w:rPr>
          <w:t>,</w:t>
        </w:r>
      </w:ins>
      <w:r>
        <w:rPr>
          <w:rtl w:val="0"/>
          <w:lang w:val="en-US"/>
        </w:rPr>
        <w:t xml:space="preserve"> such as creative feature engineering and advanced regression techniques like random forest and gradient boosting. </w:t>
      </w:r>
    </w:p>
    <w:p>
      <w:pPr>
        <w:pStyle w:val="正文"/>
        <w:spacing w:line="400" w:lineRule="exact"/>
      </w:pPr>
      <w:r>
        <w:rPr>
          <w:rtl w:val="0"/>
          <w:lang w:val="en-US"/>
        </w:rPr>
        <w:t xml:space="preserve">In </w:t>
      </w:r>
      <w:ins w:id="85" w:date="2019-05-12T10:28:43Z" w:author="Shuo Zhang">
        <w:r>
          <w:rPr>
            <w:rtl w:val="0"/>
            <w:lang w:val="en-US"/>
          </w:rPr>
          <w:t>four weeks</w:t>
        </w:r>
      </w:ins>
      <w:del w:id="86" w:date="2018-08-29T09:07:47Z" w:author="Shuo Zhang">
        <w:r>
          <w:rPr>
            <w:rtl w:val="0"/>
            <w:lang w:val="en-US"/>
          </w:rPr>
          <w:delText>about three months (three people, part-time)</w:delText>
        </w:r>
      </w:del>
      <w:r>
        <w:rPr>
          <w:rtl w:val="0"/>
          <w:lang w:val="en-US"/>
        </w:rPr>
        <w:t xml:space="preserve">, we have </w:t>
      </w:r>
      <w:del w:id="87" w:date="2018-08-29T15:14:00Z" w:author="HP">
        <w:r>
          <w:rPr>
            <w:rtl w:val="0"/>
            <w:lang w:val="en-US"/>
          </w:rPr>
          <w:delText xml:space="preserve">done </w:delText>
        </w:r>
      </w:del>
      <w:ins w:id="88" w:date="2018-08-29T15:14:00Z" w:author="HP">
        <w:r>
          <w:rPr>
            <w:rtl w:val="0"/>
            <w:lang w:val="en-US"/>
          </w:rPr>
          <w:t xml:space="preserve">performed </w:t>
        </w:r>
      </w:ins>
      <w:r>
        <w:rPr>
          <w:rtl w:val="0"/>
          <w:lang w:val="en-US"/>
        </w:rPr>
        <w:t>EDA, feature engineering, ensembling, stacking</w:t>
      </w:r>
      <w:ins w:id="89" w:date="2018-08-29T15:15:00Z" w:author="HP">
        <w:r>
          <w:rPr>
            <w:rtl w:val="0"/>
            <w:lang w:val="en-US"/>
          </w:rPr>
          <w:t>,</w:t>
        </w:r>
      </w:ins>
      <w:r>
        <w:rPr>
          <w:rtl w:val="0"/>
          <w:lang w:val="en-US"/>
        </w:rPr>
        <w:t xml:space="preserve"> and </w:t>
      </w:r>
      <w:del w:id="90" w:date="2018-08-29T15:15:00Z" w:author="HP">
        <w:r>
          <w:rPr>
            <w:rtl w:val="0"/>
            <w:lang w:val="en-US"/>
          </w:rPr>
          <w:delText xml:space="preserve">constantly </w:delText>
        </w:r>
      </w:del>
      <w:ins w:id="91" w:date="2018-08-29T15:15:00Z" w:author="HP">
        <w:r>
          <w:rPr>
            <w:rtl w:val="0"/>
            <w:lang w:val="en-US"/>
          </w:rPr>
          <w:t>have constantly fine tuned our</w:t>
        </w:r>
      </w:ins>
      <w:del w:id="92" w:date="2018-08-29T15:15:00Z" w:author="HP">
        <w:r>
          <w:rPr>
            <w:rtl w:val="0"/>
            <w:lang w:val="en-US"/>
          </w:rPr>
          <w:delText>tuning</w:delText>
        </w:r>
      </w:del>
      <w:r>
        <w:rPr>
          <w:rtl w:val="0"/>
          <w:lang w:val="en-US"/>
        </w:rPr>
        <w:t xml:space="preserve"> parameters. Our own codes are score-oriented</w:t>
      </w:r>
      <w:ins w:id="93" w:date="2018-08-29T15:15:00Z" w:author="HP">
        <w:r>
          <w:rPr>
            <w:rtl w:val="0"/>
            <w:lang w:val="en-US"/>
          </w:rPr>
          <w:t xml:space="preserve"> for the sake of</w:t>
        </w:r>
      </w:ins>
      <w:del w:id="94" w:date="2018-08-29T15:15:00Z" w:author="HP">
        <w:r>
          <w:rPr>
            <w:rtl w:val="0"/>
            <w:lang w:val="en-US"/>
          </w:rPr>
          <w:delText xml:space="preserve"> for</w:delText>
        </w:r>
      </w:del>
      <w:r>
        <w:rPr>
          <w:rtl w:val="0"/>
          <w:lang w:val="en-US"/>
        </w:rPr>
        <w:t xml:space="preserve"> further</w:t>
      </w:r>
      <w:del w:id="95" w:date="2018-08-29T15:15:00Z" w:author="HP">
        <w:r>
          <w:rPr>
            <w:rtl w:val="0"/>
            <w:lang w:val="en-US"/>
          </w:rPr>
          <w:delText>ing</w:delText>
        </w:r>
      </w:del>
      <w:r>
        <w:rPr>
          <w:rtl w:val="0"/>
          <w:lang w:val="en-US"/>
        </w:rPr>
        <w:t xml:space="preserve"> improv</w:t>
      </w:r>
      <w:del w:id="96" w:date="2018-08-29T15:15:00Z" w:author="HP">
        <w:r>
          <w:rPr>
            <w:rtl w:val="0"/>
            <w:lang w:val="en-US"/>
          </w:rPr>
          <w:delText>e</w:delText>
        </w:r>
      </w:del>
      <w:ins w:id="97" w:date="2018-08-29T15:15:00Z" w:author="HP">
        <w:r>
          <w:rPr>
            <w:rtl w:val="0"/>
            <w:lang w:val="en-US"/>
          </w:rPr>
          <w:t>ing</w:t>
        </w:r>
      </w:ins>
      <w:r>
        <w:rPr>
          <w:rtl w:val="0"/>
          <w:lang w:val="en-US"/>
        </w:rPr>
        <w:t xml:space="preserve"> the prediction score. Currently, </w:t>
      </w:r>
      <w:ins w:id="98" w:date="2018-08-29T15:16:00Z" w:author="HP">
        <w:r>
          <w:rPr>
            <w:rtl w:val="0"/>
            <w:lang w:val="en-US"/>
          </w:rPr>
          <w:t xml:space="preserve">and after several submissions of our machine learning project, </w:t>
        </w:r>
      </w:ins>
      <w:ins w:id="99" w:date="2019-06-13T08:31:08Z" w:author="Shuo Zhang">
        <w:r>
          <w:rPr>
            <w:rtl w:val="0"/>
            <w:lang w:val="en-US"/>
          </w:rPr>
          <w:t>the best model place</w:t>
        </w:r>
      </w:ins>
      <w:del w:id="100" w:date="2019-06-13T08:31:00Z" w:author="Shuo Zhang">
        <w:r>
          <w:rPr>
            <w:rtl w:val="0"/>
            <w:lang w:val="en-US"/>
          </w:rPr>
          <w:delText>we are placed</w:delText>
        </w:r>
      </w:del>
      <w:r>
        <w:rPr>
          <w:rtl w:val="0"/>
          <w:lang w:val="en-US"/>
        </w:rPr>
        <w:t xml:space="preserve"> </w:t>
      </w:r>
      <w:ins w:id="101" w:date="2018-08-29T15:15:00Z" w:author="HP">
        <w:r>
          <w:rPr>
            <w:rtl w:val="0"/>
            <w:lang w:val="en-US"/>
          </w:rPr>
          <w:t xml:space="preserve">in the </w:t>
        </w:r>
      </w:ins>
      <w:r>
        <w:rPr>
          <w:rtl w:val="0"/>
          <w:lang w:val="en-US"/>
        </w:rPr>
        <w:t xml:space="preserve">top </w:t>
      </w:r>
      <w:ins w:id="102" w:date="2019-06-13T08:05:52Z" w:author="Shuo Zhang">
        <w:r>
          <w:rPr>
            <w:rtl w:val="0"/>
            <w:lang w:val="en-US"/>
          </w:rPr>
          <w:t>XX</w:t>
        </w:r>
      </w:ins>
      <w:del w:id="103" w:date="2019-05-12T10:28:52Z" w:author="Shuo Zhang">
        <w:r>
          <w:rPr>
            <w:rtl w:val="0"/>
            <w:lang w:val="en-US"/>
          </w:rPr>
          <w:delText>2</w:delText>
        </w:r>
      </w:del>
      <w:r>
        <w:rPr>
          <w:rtl w:val="0"/>
          <w:lang w:val="en-US"/>
        </w:rPr>
        <w:t xml:space="preserve">% out of more than </w:t>
      </w:r>
      <w:ins w:id="104" w:date="2019-06-13T08:31:19Z" w:author="Shuo Zhang">
        <w:r>
          <w:rPr>
            <w:rtl w:val="0"/>
            <w:lang w:val="en-US"/>
          </w:rPr>
          <w:t>xxx</w:t>
        </w:r>
      </w:ins>
      <w:del w:id="105" w:date="2019-06-13T08:31:18Z" w:author="Shuo Zhang">
        <w:r>
          <w:rPr>
            <w:rtl w:val="0"/>
            <w:lang w:val="en-US"/>
          </w:rPr>
          <w:delText>4</w:delText>
        </w:r>
      </w:del>
      <w:ins w:id="106" w:date="2018-08-29T15:16:00Z" w:author="HP">
        <w:del w:id="107" w:date="2019-06-13T08:31:18Z" w:author="Shuo Zhang">
          <w:r>
            <w:rPr>
              <w:rtl w:val="0"/>
              <w:lang w:val="en-US"/>
            </w:rPr>
            <w:delText>,</w:delText>
          </w:r>
        </w:del>
      </w:ins>
      <w:del w:id="108" w:date="2019-06-13T08:31:18Z" w:author="Shuo Zhang">
        <w:r>
          <w:rPr>
            <w:rtl w:val="0"/>
            <w:lang w:val="en-US"/>
          </w:rPr>
          <w:delText>500</w:delText>
        </w:r>
      </w:del>
      <w:r>
        <w:rPr>
          <w:rtl w:val="0"/>
          <w:lang w:val="en-US"/>
        </w:rPr>
        <w:t xml:space="preserve"> teams </w:t>
      </w:r>
      <w:del w:id="109" w:date="2018-08-29T15:16:00Z" w:author="HP">
        <w:r>
          <w:rPr>
            <w:rtl w:val="0"/>
            <w:lang w:val="en-US"/>
          </w:rPr>
          <w:delText xml:space="preserve">in </w:delText>
        </w:r>
      </w:del>
      <w:ins w:id="110" w:date="2018-08-29T15:16:00Z" w:author="HP">
        <w:r>
          <w:rPr>
            <w:rtl w:val="0"/>
            <w:lang w:val="en-US"/>
          </w:rPr>
          <w:t xml:space="preserve">on </w:t>
        </w:r>
      </w:ins>
      <w:r>
        <w:rPr>
          <w:rtl w:val="0"/>
          <w:lang w:val="en-US"/>
        </w:rPr>
        <w:t xml:space="preserve">the Kaggle </w:t>
      </w:r>
      <w:del w:id="111" w:date="2018-08-29T16:58:00Z" w:author="HP">
        <w:r>
          <w:rPr>
            <w:rtl w:val="0"/>
            <w:lang w:val="en-US"/>
          </w:rPr>
          <w:delText>leaderboard</w:delText>
        </w:r>
      </w:del>
      <w:ins w:id="112" w:date="2018-08-29T16:58:00Z" w:author="HP">
        <w:r>
          <w:rPr>
            <w:rtl w:val="0"/>
            <w:lang w:val="en-US"/>
          </w:rPr>
          <w:t>leader board.</w:t>
        </w:r>
      </w:ins>
      <w:del w:id="113" w:date="2018-08-29T15:16:00Z" w:author="HP">
        <w:r>
          <w:rPr>
            <w:rtl w:val="0"/>
            <w:lang w:val="en-US"/>
          </w:rPr>
          <w:delText xml:space="preserve"> after several times of the machine learning project submission</w:delText>
        </w:r>
      </w:del>
    </w:p>
    <w:p>
      <w:pPr>
        <w:pStyle w:val="正文"/>
        <w:spacing w:line="400" w:lineRule="exact"/>
      </w:pPr>
    </w:p>
    <w:p>
      <w:pPr>
        <w:pStyle w:val="正文"/>
        <w:spacing w:line="400" w:lineRule="exact"/>
      </w:pPr>
    </w:p>
    <w:p>
      <w:pPr>
        <w:pStyle w:val="正文"/>
        <w:spacing w:line="400" w:lineRule="exact"/>
      </w:pPr>
    </w:p>
    <w:p>
      <w:pPr>
        <w:pStyle w:val="正文"/>
        <w:spacing w:line="400" w:lineRule="exact"/>
      </w:pPr>
    </w:p>
    <w:p>
      <w:pPr>
        <w:pStyle w:val="正文"/>
        <w:spacing w:line="400" w:lineRule="exact"/>
      </w:pPr>
    </w:p>
    <w:p>
      <w:pPr>
        <w:pStyle w:val="正文"/>
        <w:spacing w:line="400" w:lineRule="exact"/>
      </w:pPr>
    </w:p>
    <w:p>
      <w:pPr>
        <w:pStyle w:val="正文"/>
        <w:spacing w:line="400" w:lineRule="exact"/>
      </w:pPr>
      <w:del w:id="114" w:date="2018-08-29T15:17:00Z" w:author="HP">
        <w:r>
          <w:rPr>
            <w:rtl w:val="0"/>
            <w:lang w:val="en-US"/>
          </w:rPr>
          <w:delText>.</w:delText>
        </w:r>
      </w:del>
    </w:p>
    <w:p>
      <w:pPr>
        <w:pStyle w:val="列出段落"/>
        <w:numPr>
          <w:ilvl w:val="0"/>
          <w:numId w:val="4"/>
        </w:numPr>
        <w:bidi w:val="0"/>
        <w:ind w:right="0"/>
        <w:jc w:val="both"/>
        <w:rPr>
          <w:sz w:val="32"/>
          <w:szCs w:val="32"/>
          <w:rtl w:val="0"/>
          <w:lang w:val="en-US"/>
        </w:rPr>
      </w:pPr>
      <w:r>
        <w:rPr>
          <w:rStyle w:val="None A"/>
          <w:sz w:val="32"/>
          <w:szCs w:val="32"/>
          <w:rtl w:val="0"/>
          <w:lang w:val="en-US"/>
        </w:rPr>
        <w:t>Workflow</w:t>
      </w:r>
    </w:p>
    <w:p>
      <w:pPr>
        <w:pStyle w:val="列出段落"/>
        <w:bidi w:val="0"/>
        <w:ind w:left="0" w:right="0" w:firstLine="0"/>
        <w:jc w:val="both"/>
        <w:rPr>
          <w:rtl w:val="0"/>
        </w:rPr>
      </w:pPr>
      <w:ins w:id="115" w:date="2019-12-09T22:09:52Z" w:author="Shuo Zhang">
        <w:r>
          <w:rPr>
            <w:rStyle w:val="None A"/>
            <w:sz w:val="32"/>
            <w:szCs w:val="32"/>
            <w:rtl w:val="0"/>
            <w:lang w:val="en-US"/>
          </w:rPr>
          <w:t xml:space="preserve">data preprocessing, machine learning models(lasso,kernel ridge, elsaticnet,gradient boosting), ensemble and stacking, prediciton and submission </w:t>
        </w:r>
      </w:ins>
    </w:p>
    <w:p>
      <w:pPr>
        <w:pStyle w:val="列出段落"/>
        <w:ind w:left="360" w:firstLine="0"/>
        <w:jc w:val="center"/>
      </w:pPr>
    </w:p>
    <w:p>
      <w:pPr>
        <w:pStyle w:val="正文"/>
        <w:jc w:val="center"/>
      </w:pPr>
      <w:r>
        <w:drawing>
          <wp:inline distT="0" distB="0" distL="0" distR="0">
            <wp:extent cx="5270500" cy="294876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270500" cy="2948766"/>
                    </a:xfrm>
                    <a:prstGeom prst="rect">
                      <a:avLst/>
                    </a:prstGeom>
                    <a:ln w="12700" cap="flat">
                      <a:noFill/>
                      <a:miter lim="400000"/>
                    </a:ln>
                    <a:effectLst/>
                  </pic:spPr>
                </pic:pic>
              </a:graphicData>
            </a:graphic>
          </wp:inline>
        </w:drawing>
      </w:r>
    </w:p>
    <w:p>
      <w:pPr>
        <w:pStyle w:val="列出段落"/>
        <w:ind w:left="360" w:firstLine="0"/>
        <w:jc w:val="center"/>
      </w:pPr>
      <w:r>
        <w:rPr>
          <w:rtl w:val="0"/>
          <w:lang w:val="en-US"/>
        </w:rPr>
        <w:t xml:space="preserve">Figure1. </w:t>
      </w:r>
      <w:del w:id="116" w:date="2018-08-29T15:17:00Z" w:author="HP">
        <w:r>
          <w:rPr>
            <w:rtl w:val="0"/>
            <w:lang w:val="en-US"/>
          </w:rPr>
          <w:delText>workflow</w:delText>
        </w:r>
      </w:del>
      <w:ins w:id="117" w:date="2018-08-29T15:17:00Z" w:author="HP">
        <w:r>
          <w:rPr>
            <w:rtl w:val="0"/>
            <w:lang w:val="en-US"/>
          </w:rPr>
          <w:t>Workflow</w:t>
        </w:r>
      </w:ins>
      <w:r>
        <w:rPr>
          <w:rtl w:val="0"/>
          <w:lang w:val="en-US"/>
        </w:rPr>
        <w:t xml:space="preserve"> of the program</w:t>
      </w:r>
    </w:p>
    <w:p>
      <w:pPr>
        <w:pStyle w:val="正文"/>
      </w:pPr>
      <w:r>
        <w:rPr>
          <w:rFonts w:cs="Arial Unicode MS" w:eastAsia="Arial Unicode MS"/>
          <w:rtl w:val="0"/>
        </w:rPr>
        <w:t>3. Pre-</w:t>
      </w:r>
      <w:ins w:id="118" w:date="2018-08-29T15:17:00Z" w:author="HP">
        <w:r>
          <w:rPr>
            <w:rFonts w:cs="Arial Unicode MS" w:eastAsia="Arial Unicode MS"/>
            <w:rtl w:val="0"/>
          </w:rPr>
          <w:t>P</w:t>
        </w:r>
      </w:ins>
      <w:del w:id="119" w:date="2018-08-29T15:17:00Z" w:author="HP">
        <w:r>
          <w:rPr>
            <w:rFonts w:cs="Arial Unicode MS" w:eastAsia="Arial Unicode MS"/>
            <w:rtl w:val="0"/>
          </w:rPr>
          <w:delText>p</w:delText>
        </w:r>
      </w:del>
      <w:r>
        <w:rPr>
          <w:rFonts w:cs="Arial Unicode MS" w:eastAsia="Arial Unicode MS"/>
          <w:rtl w:val="0"/>
        </w:rPr>
        <w:t>rocessing</w:t>
      </w:r>
    </w:p>
    <w:p>
      <w:pPr>
        <w:pStyle w:val="正文"/>
      </w:pPr>
      <w:r>
        <w:rPr>
          <w:rFonts w:cs="Arial Unicode MS" w:eastAsia="Arial Unicode MS"/>
          <w:rtl w:val="0"/>
        </w:rPr>
        <w:t xml:space="preserve">3.1 Data </w:t>
      </w:r>
      <w:ins w:id="120" w:date="2018-08-29T15:17:00Z" w:author="HP">
        <w:r>
          <w:rPr>
            <w:rFonts w:cs="Arial Unicode MS" w:eastAsia="Arial Unicode MS"/>
            <w:rtl w:val="0"/>
          </w:rPr>
          <w:t>D</w:t>
        </w:r>
      </w:ins>
      <w:del w:id="121" w:date="2018-08-29T15:17:00Z" w:author="HP">
        <w:r>
          <w:rPr>
            <w:rFonts w:cs="Arial Unicode MS" w:eastAsia="Arial Unicode MS"/>
            <w:rtl w:val="0"/>
          </w:rPr>
          <w:delText>d</w:delText>
        </w:r>
      </w:del>
      <w:r>
        <w:rPr>
          <w:rFonts w:cs="Arial Unicode MS" w:eastAsia="Arial Unicode MS"/>
          <w:rtl w:val="0"/>
        </w:rPr>
        <w:t xml:space="preserve">istribution </w:t>
      </w:r>
      <w:ins w:id="122" w:date="2018-08-29T15:17:00Z" w:author="HP">
        <w:r>
          <w:rPr>
            <w:rFonts w:cs="Arial Unicode MS" w:eastAsia="Arial Unicode MS"/>
            <w:rtl w:val="0"/>
          </w:rPr>
          <w:t>P</w:t>
        </w:r>
      </w:ins>
      <w:del w:id="123" w:date="2018-08-29T15:17:00Z" w:author="HP">
        <w:r>
          <w:rPr>
            <w:rFonts w:cs="Arial Unicode MS" w:eastAsia="Arial Unicode MS"/>
            <w:rtl w:val="0"/>
          </w:rPr>
          <w:delText>p</w:delText>
        </w:r>
      </w:del>
      <w:r>
        <w:rPr>
          <w:rFonts w:cs="Arial Unicode MS" w:eastAsia="Arial Unicode MS"/>
          <w:rtl w:val="0"/>
        </w:rPr>
        <w:t>attern</w:t>
      </w:r>
    </w:p>
    <w:p>
      <w:pPr>
        <w:pStyle w:val="正文"/>
        <w:spacing w:line="400" w:lineRule="exact"/>
      </w:pPr>
      <w:r>
        <w:rPr>
          <w:rtl w:val="0"/>
          <w:lang w:val="en-US"/>
        </w:rPr>
        <w:t>Our aim is to predict the house</w:t>
      </w:r>
      <w:del w:id="124" w:date="2018-08-29T15:18:00Z" w:author="HP">
        <w:r>
          <w:rPr>
            <w:rtl w:val="0"/>
            <w:lang w:val="en-US"/>
          </w:rPr>
          <w:delText>s</w:delText>
        </w:r>
      </w:del>
      <w:del w:id="125" w:date="2018-08-29T15:18:00Z" w:author="HP">
        <w:r>
          <w:rPr>
            <w:rtl w:val="0"/>
            <w:lang w:val="en-US"/>
          </w:rPr>
          <w:delText>’</w:delText>
        </w:r>
      </w:del>
      <w:r>
        <w:rPr>
          <w:rtl w:val="0"/>
          <w:lang w:val="en-US"/>
        </w:rPr>
        <w:t xml:space="preserve"> price</w:t>
      </w:r>
      <w:ins w:id="126" w:date="2018-08-29T15:18:00Z" w:author="HP">
        <w:r>
          <w:rPr>
            <w:rtl w:val="0"/>
            <w:lang w:val="en-US"/>
          </w:rPr>
          <w:t xml:space="preserve"> </w:t>
        </w:r>
      </w:ins>
      <w:r>
        <w:rPr>
          <w:rtl w:val="0"/>
          <w:lang w:val="en-US"/>
        </w:rPr>
        <w:t>(abbreviated as HP)</w:t>
      </w:r>
      <w:ins w:id="127" w:date="2018-08-29T15:18:00Z" w:author="HP">
        <w:r>
          <w:rPr>
            <w:rtl w:val="0"/>
            <w:lang w:val="en-US"/>
          </w:rPr>
          <w:t>, thus</w:t>
        </w:r>
      </w:ins>
      <w:del w:id="128" w:date="2018-08-29T15:18:00Z" w:author="HP">
        <w:r>
          <w:rPr>
            <w:rtl w:val="0"/>
            <w:lang w:val="en-US"/>
          </w:rPr>
          <w:delText>. So,</w:delText>
        </w:r>
      </w:del>
      <w:r>
        <w:rPr>
          <w:rtl w:val="0"/>
          <w:lang w:val="en-US"/>
        </w:rPr>
        <w:t xml:space="preserve"> it</w:t>
      </w:r>
      <w:r>
        <w:rPr>
          <w:rtl w:val="0"/>
          <w:lang w:val="en-US"/>
        </w:rPr>
        <w:t>’</w:t>
      </w:r>
      <w:r>
        <w:rPr>
          <w:rtl w:val="0"/>
          <w:lang w:val="en-US"/>
        </w:rPr>
        <w:t xml:space="preserve">s important to </w:t>
      </w:r>
      <w:ins w:id="129" w:date="2018-08-29T15:18:00Z" w:author="HP">
        <w:r>
          <w:rPr>
            <w:rtl w:val="0"/>
            <w:lang w:val="en-US"/>
          </w:rPr>
          <w:t>determine</w:t>
        </w:r>
      </w:ins>
      <w:del w:id="130" w:date="2018-08-29T15:18:00Z" w:author="HP">
        <w:r>
          <w:rPr>
            <w:rtl w:val="0"/>
            <w:lang w:val="en-US"/>
          </w:rPr>
          <w:delText>figure out</w:delText>
        </w:r>
      </w:del>
      <w:r>
        <w:rPr>
          <w:rtl w:val="0"/>
          <w:lang w:val="en-US"/>
        </w:rPr>
        <w:t xml:space="preserve"> the distribution of the HP of the sample. </w:t>
      </w:r>
    </w:p>
    <w:p>
      <w:pPr>
        <w:pStyle w:val="正文"/>
        <w:widowControl w:val="1"/>
        <w:spacing w:line="400" w:lineRule="exact"/>
      </w:pPr>
    </w:p>
    <w:p>
      <w:pPr>
        <w:pStyle w:val="正文"/>
        <w:widowControl w:val="1"/>
        <w:spacing w:line="400" w:lineRule="exact"/>
      </w:pPr>
      <w:r>
        <w:rPr>
          <w:rtl w:val="0"/>
          <w:lang w:val="en-US"/>
        </w:rPr>
        <w:t xml:space="preserve">As shown in the first map below, the shaded blue area represents the HP density histogram plot, and the blue </w:t>
      </w:r>
      <w:del w:id="131" w:date="2018-08-29T15:18:00Z" w:author="HP">
        <w:r>
          <w:rPr>
            <w:rtl w:val="0"/>
            <w:lang w:val="en-US"/>
          </w:rPr>
          <w:delText xml:space="preserve">line &amp; </w:delText>
        </w:r>
      </w:del>
      <w:ins w:id="132" w:date="2018-08-29T15:18:00Z" w:author="HP">
        <w:r>
          <w:rPr>
            <w:rtl w:val="0"/>
            <w:lang w:val="en-US"/>
          </w:rPr>
          <w:t xml:space="preserve">and </w:t>
        </w:r>
      </w:ins>
      <w:r>
        <w:rPr>
          <w:rtl w:val="0"/>
          <w:lang w:val="en-US"/>
        </w:rPr>
        <w:t>black line</w:t>
      </w:r>
      <w:ins w:id="133" w:date="2018-08-29T15:18:00Z" w:author="HP">
        <w:r>
          <w:rPr>
            <w:rtl w:val="0"/>
            <w:lang w:val="en-US"/>
          </w:rPr>
          <w:t>s</w:t>
        </w:r>
      </w:ins>
      <w:r>
        <w:rPr>
          <w:rtl w:val="0"/>
          <w:lang w:val="en-US"/>
        </w:rPr>
        <w:t xml:space="preserve"> represent the HP density line </w:t>
      </w:r>
      <w:del w:id="134" w:date="2018-08-29T15:19:00Z" w:author="HP">
        <w:r>
          <w:rPr>
            <w:rtl w:val="0"/>
            <w:lang w:val="en-US"/>
          </w:rPr>
          <w:delText xml:space="preserve">&amp; </w:delText>
        </w:r>
      </w:del>
      <w:ins w:id="135" w:date="2018-08-29T15:19:00Z" w:author="HP">
        <w:r>
          <w:rPr>
            <w:rtl w:val="0"/>
            <w:lang w:val="en-US"/>
          </w:rPr>
          <w:t xml:space="preserve">and </w:t>
        </w:r>
      </w:ins>
      <w:r>
        <w:rPr>
          <w:rtl w:val="0"/>
          <w:lang w:val="en-US"/>
        </w:rPr>
        <w:t>fitted HP density line respectively. It</w:t>
      </w:r>
      <w:r>
        <w:rPr>
          <w:rtl w:val="0"/>
          <w:lang w:val="en-US"/>
        </w:rPr>
        <w:t>’</w:t>
      </w:r>
      <w:r>
        <w:rPr>
          <w:rtl w:val="0"/>
          <w:lang w:val="en-US"/>
        </w:rPr>
        <w:t>s obvious that the distribution of the HP is not a normal one</w:t>
      </w:r>
      <w:ins w:id="136" w:date="2018-08-29T15:19:00Z" w:author="HP">
        <w:r>
          <w:rPr>
            <w:rtl w:val="0"/>
            <w:lang w:val="en-US"/>
          </w:rPr>
          <w:t>,</w:t>
        </w:r>
      </w:ins>
      <w:r>
        <w:rPr>
          <w:rtl w:val="0"/>
          <w:lang w:val="en-US"/>
        </w:rPr>
        <w:t xml:space="preserve"> which </w:t>
      </w:r>
      <w:del w:id="137" w:date="2018-08-29T15:19:00Z" w:author="HP">
        <w:r>
          <w:rPr>
            <w:rtl w:val="0"/>
            <w:lang w:val="en-US"/>
          </w:rPr>
          <w:delText>might brings a</w:delText>
        </w:r>
      </w:del>
      <w:ins w:id="138" w:date="2018-08-29T15:19:00Z" w:author="HP">
        <w:r>
          <w:rPr>
            <w:rtl w:val="0"/>
            <w:lang w:val="en-US"/>
          </w:rPr>
          <w:t>may cause</w:t>
        </w:r>
      </w:ins>
      <w:r>
        <w:rPr>
          <w:rtl w:val="0"/>
          <w:lang w:val="en-US"/>
        </w:rPr>
        <w:t xml:space="preserve"> considerable error</w:t>
      </w:r>
      <w:ins w:id="139" w:date="2018-08-29T15:19:00Z" w:author="HP">
        <w:r>
          <w:rPr>
            <w:rtl w:val="0"/>
            <w:lang w:val="en-US"/>
          </w:rPr>
          <w:t>s</w:t>
        </w:r>
      </w:ins>
      <w:r>
        <w:rPr>
          <w:rtl w:val="0"/>
          <w:lang w:val="en-US"/>
        </w:rPr>
        <w:t xml:space="preserve"> </w:t>
      </w:r>
      <w:del w:id="140" w:date="2018-08-29T15:19:00Z" w:author="HP">
        <w:r>
          <w:rPr>
            <w:rtl w:val="0"/>
            <w:lang w:val="en-US"/>
          </w:rPr>
          <w:delText>when we predict</w:delText>
        </w:r>
      </w:del>
      <w:ins w:id="141" w:date="2018-08-29T15:19:00Z" w:author="HP">
        <w:r>
          <w:rPr>
            <w:rtl w:val="0"/>
            <w:lang w:val="en-US"/>
          </w:rPr>
          <w:t>in our predictions</w:t>
        </w:r>
      </w:ins>
      <w:r>
        <w:rPr>
          <w:rtl w:val="0"/>
          <w:lang w:val="en-US"/>
        </w:rPr>
        <w:t>. We can also infer this from the second map</w:t>
      </w:r>
      <w:ins w:id="142" w:date="2018-08-29T15:19:00Z" w:author="HP">
        <w:r>
          <w:rPr>
            <w:rtl w:val="0"/>
            <w:lang w:val="en-US"/>
          </w:rPr>
          <w:t>,</w:t>
        </w:r>
      </w:ins>
      <w:r>
        <w:rPr>
          <w:rtl w:val="0"/>
          <w:lang w:val="en-US"/>
        </w:rPr>
        <w:t xml:space="preserve"> which compares the theoretical quantile value </w:t>
      </w:r>
      <w:del w:id="143" w:date="2018-08-29T15:20:00Z" w:author="HP">
        <w:r>
          <w:rPr>
            <w:rtl w:val="0"/>
            <w:lang w:val="en-US"/>
          </w:rPr>
          <w:delText xml:space="preserve">and </w:delText>
        </w:r>
      </w:del>
      <w:ins w:id="144" w:date="2018-08-29T15:20:00Z" w:author="HP">
        <w:r>
          <w:rPr>
            <w:rtl w:val="0"/>
            <w:lang w:val="en-US"/>
          </w:rPr>
          <w:t xml:space="preserve">with </w:t>
        </w:r>
      </w:ins>
      <w:r>
        <w:rPr>
          <w:rtl w:val="0"/>
          <w:lang w:val="en-US"/>
        </w:rPr>
        <w:t xml:space="preserve">the real quantile value. We can see that most of the points are </w:t>
      </w:r>
      <w:del w:id="145" w:date="2018-08-29T15:20:00Z" w:author="HP">
        <w:r>
          <w:rPr>
            <w:rtl w:val="0"/>
            <w:lang w:val="en-US"/>
          </w:rPr>
          <w:delText>out of</w:delText>
        </w:r>
      </w:del>
      <w:ins w:id="146" w:date="2018-08-29T15:20:00Z" w:author="HP">
        <w:r>
          <w:rPr>
            <w:rtl w:val="0"/>
            <w:lang w:val="en-US"/>
          </w:rPr>
          <w:t>beyond</w:t>
        </w:r>
      </w:ins>
      <w:r>
        <w:rPr>
          <w:rtl w:val="0"/>
          <w:lang w:val="en-US"/>
        </w:rPr>
        <w:t xml:space="preserve"> the boundary</w:t>
      </w:r>
      <w:ins w:id="147" w:date="2018-08-29T15:20:00Z" w:author="HP">
        <w:r>
          <w:rPr>
            <w:rtl w:val="0"/>
            <w:lang w:val="en-US"/>
          </w:rPr>
          <w:t xml:space="preserve">, </w:t>
        </w:r>
      </w:ins>
      <w:del w:id="148" w:date="2018-08-29T15:20:00Z" w:author="HP">
        <w:r>
          <w:rPr>
            <w:rtl w:val="0"/>
            <w:lang w:val="en-US"/>
          </w:rPr>
          <w:delText xml:space="preserve"> which </w:delText>
        </w:r>
      </w:del>
      <w:r>
        <w:rPr>
          <w:rtl w:val="0"/>
          <w:lang w:val="en-US"/>
        </w:rPr>
        <w:t>mean</w:t>
      </w:r>
      <w:ins w:id="149" w:date="2018-08-29T15:20:00Z" w:author="HP">
        <w:r>
          <w:rPr>
            <w:rtl w:val="0"/>
            <w:lang w:val="en-US"/>
          </w:rPr>
          <w:t>ing</w:t>
        </w:r>
      </w:ins>
      <w:del w:id="150" w:date="2018-08-29T15:20:00Z" w:author="HP">
        <w:r>
          <w:rPr>
            <w:rtl w:val="0"/>
            <w:lang w:val="en-US"/>
          </w:rPr>
          <w:delText>s</w:delText>
        </w:r>
      </w:del>
      <w:r>
        <w:rPr>
          <w:rtl w:val="0"/>
          <w:lang w:val="en-US"/>
        </w:rPr>
        <w:t xml:space="preserve"> that the distribution of HP is non-normal. </w:t>
      </w:r>
    </w:p>
    <w:p>
      <w:pPr>
        <w:pStyle w:val="正文"/>
        <w:jc w:val="center"/>
      </w:pPr>
    </w:p>
    <w:p>
      <w:pPr>
        <w:pStyle w:val="正文"/>
        <w:jc w:val="center"/>
      </w:pPr>
    </w:p>
    <w:p>
      <w:pPr>
        <w:pStyle w:val="正文"/>
        <w:jc w:val="center"/>
      </w:pPr>
    </w:p>
    <w:p>
      <w:pPr>
        <w:pStyle w:val="正文"/>
        <w:jc w:val="center"/>
      </w:pPr>
    </w:p>
    <w:p>
      <w:pPr>
        <w:pStyle w:val="正文"/>
        <w:jc w:val="center"/>
      </w:pPr>
    </w:p>
    <w:p>
      <w:pPr>
        <w:pStyle w:val="正文"/>
        <w:jc w:val="center"/>
      </w:pPr>
      <w:r>
        <w:drawing>
          <wp:inline distT="0" distB="0" distL="0" distR="0">
            <wp:extent cx="3182013" cy="2075437"/>
            <wp:effectExtent l="0" t="0" r="0" b="0"/>
            <wp:docPr id="1073741826" name="officeArt object" descr="hp_distribution"/>
            <wp:cNvGraphicFramePr/>
            <a:graphic xmlns:a="http://schemas.openxmlformats.org/drawingml/2006/main">
              <a:graphicData uri="http://schemas.openxmlformats.org/drawingml/2006/picture">
                <pic:pic xmlns:pic="http://schemas.openxmlformats.org/drawingml/2006/picture">
                  <pic:nvPicPr>
                    <pic:cNvPr id="1073741826" name="image2.png" descr="hp_distribution"/>
                    <pic:cNvPicPr>
                      <a:picLocks noChangeAspect="1"/>
                    </pic:cNvPicPr>
                  </pic:nvPicPr>
                  <pic:blipFill>
                    <a:blip r:embed="rId5">
                      <a:extLst/>
                    </a:blip>
                    <a:srcRect l="866" t="1919" r="865" b="1919"/>
                    <a:stretch>
                      <a:fillRect/>
                    </a:stretch>
                  </pic:blipFill>
                  <pic:spPr>
                    <a:xfrm>
                      <a:off x="0" y="0"/>
                      <a:ext cx="3182013" cy="2075437"/>
                    </a:xfrm>
                    <a:prstGeom prst="rect">
                      <a:avLst/>
                    </a:prstGeom>
                    <a:ln w="12700" cap="flat">
                      <a:noFill/>
                      <a:miter lim="400000"/>
                    </a:ln>
                    <a:effectLst/>
                  </pic:spPr>
                </pic:pic>
              </a:graphicData>
            </a:graphic>
          </wp:inline>
        </w:drawing>
      </w:r>
    </w:p>
    <w:p>
      <w:pPr>
        <w:pStyle w:val="正文"/>
        <w:jc w:val="center"/>
      </w:pPr>
    </w:p>
    <w:p>
      <w:pPr>
        <w:pStyle w:val="正文"/>
        <w:jc w:val="center"/>
      </w:pPr>
      <w:r>
        <w:rPr>
          <w:rtl w:val="0"/>
          <w:lang w:val="en-US"/>
        </w:rPr>
        <w:t xml:space="preserve">Figure2. Original </w:t>
      </w:r>
      <w:del w:id="151" w:date="2018-08-29T15:20:00Z" w:author="HP">
        <w:r>
          <w:rPr>
            <w:rtl w:val="0"/>
            <w:lang w:val="en-US"/>
          </w:rPr>
          <w:delText>distrubution</w:delText>
        </w:r>
      </w:del>
      <w:ins w:id="152" w:date="2018-08-29T15:20:00Z" w:author="HP">
        <w:r>
          <w:rPr>
            <w:rtl w:val="0"/>
            <w:lang w:val="en-US"/>
          </w:rPr>
          <w:t>Distribution</w:t>
        </w:r>
      </w:ins>
      <w:r>
        <w:rPr>
          <w:rtl w:val="0"/>
          <w:lang w:val="en-US"/>
        </w:rPr>
        <w:t xml:space="preserve"> of the Sale</w:t>
      </w:r>
      <w:ins w:id="153" w:date="2018-08-29T15:20:00Z" w:author="HP">
        <w:r>
          <w:rPr>
            <w:rtl w:val="0"/>
            <w:lang w:val="en-US"/>
          </w:rPr>
          <w:t xml:space="preserve"> </w:t>
        </w:r>
      </w:ins>
      <w:r>
        <w:rPr>
          <w:rtl w:val="0"/>
          <w:lang w:val="en-US"/>
        </w:rPr>
        <w:t>Price</w:t>
      </w:r>
    </w:p>
    <w:p>
      <w:pPr>
        <w:pStyle w:val="正文"/>
        <w:jc w:val="center"/>
      </w:pPr>
    </w:p>
    <w:p>
      <w:pPr>
        <w:pStyle w:val="正文"/>
        <w:jc w:val="center"/>
      </w:pPr>
      <w:r>
        <w:drawing>
          <wp:inline distT="0" distB="0" distL="0" distR="0">
            <wp:extent cx="3178945" cy="2157548"/>
            <wp:effectExtent l="0" t="0" r="0" b="0"/>
            <wp:docPr id="1073741827" name="officeArt object" descr="HP_QQ"/>
            <wp:cNvGraphicFramePr/>
            <a:graphic xmlns:a="http://schemas.openxmlformats.org/drawingml/2006/main">
              <a:graphicData uri="http://schemas.openxmlformats.org/drawingml/2006/picture">
                <pic:pic xmlns:pic="http://schemas.openxmlformats.org/drawingml/2006/picture">
                  <pic:nvPicPr>
                    <pic:cNvPr id="1073741827" name="image3.png" descr="HP_QQ"/>
                    <pic:cNvPicPr>
                      <a:picLocks noChangeAspect="1"/>
                    </pic:cNvPicPr>
                  </pic:nvPicPr>
                  <pic:blipFill>
                    <a:blip r:embed="rId6">
                      <a:extLst/>
                    </a:blip>
                    <a:srcRect l="903" t="0" r="903" b="0"/>
                    <a:stretch>
                      <a:fillRect/>
                    </a:stretch>
                  </pic:blipFill>
                  <pic:spPr>
                    <a:xfrm>
                      <a:off x="0" y="0"/>
                      <a:ext cx="3178945" cy="2157548"/>
                    </a:xfrm>
                    <a:prstGeom prst="rect">
                      <a:avLst/>
                    </a:prstGeom>
                    <a:ln w="12700" cap="flat">
                      <a:noFill/>
                      <a:miter lim="400000"/>
                    </a:ln>
                    <a:effectLst/>
                  </pic:spPr>
                </pic:pic>
              </a:graphicData>
            </a:graphic>
          </wp:inline>
        </w:drawing>
      </w:r>
    </w:p>
    <w:p>
      <w:pPr>
        <w:pStyle w:val="正文"/>
        <w:jc w:val="center"/>
      </w:pPr>
      <w:r>
        <w:rPr>
          <w:rtl w:val="0"/>
          <w:lang w:val="en-US"/>
        </w:rPr>
        <w:t>Figure3. Original Probability Plot</w:t>
      </w:r>
    </w:p>
    <w:p>
      <w:pPr>
        <w:pStyle w:val="正文"/>
        <w:widowControl w:val="1"/>
        <w:spacing w:line="400" w:lineRule="exact"/>
      </w:pPr>
      <w:r>
        <w:rPr>
          <w:rtl w:val="0"/>
          <w:lang w:val="en-US"/>
        </w:rPr>
        <w:t>This non-normal distribution shows a trailing trend</w:t>
      </w:r>
      <w:ins w:id="154" w:date="2018-08-29T15:21:00Z" w:author="HP">
        <w:r>
          <w:rPr>
            <w:rtl w:val="0"/>
            <w:lang w:val="en-US"/>
          </w:rPr>
          <w:t>, namely</w:t>
        </w:r>
      </w:ins>
      <w:r>
        <w:rPr>
          <w:rtl w:val="0"/>
          <w:lang w:val="en-US"/>
        </w:rPr>
        <w:t xml:space="preserve"> that most of the </w:t>
      </w:r>
      <w:del w:id="155" w:date="2018-08-29T15:21:00Z" w:author="HP">
        <w:r>
          <w:rPr>
            <w:rtl w:val="0"/>
            <w:lang w:val="en-US"/>
          </w:rPr>
          <w:delText xml:space="preserve">the </w:delText>
        </w:r>
      </w:del>
      <w:r>
        <w:rPr>
          <w:rtl w:val="0"/>
          <w:lang w:val="en-US"/>
        </w:rPr>
        <w:t xml:space="preserve">samples are </w:t>
      </w:r>
      <w:del w:id="156" w:date="2018-08-29T15:21:00Z" w:author="HP">
        <w:r>
          <w:rPr>
            <w:rtl w:val="0"/>
            <w:lang w:val="en-US"/>
          </w:rPr>
          <w:delText xml:space="preserve">gathering </w:delText>
        </w:r>
      </w:del>
      <w:ins w:id="157" w:date="2018-08-29T15:21:00Z" w:author="HP">
        <w:r>
          <w:rPr>
            <w:rtl w:val="0"/>
            <w:lang w:val="en-US"/>
          </w:rPr>
          <w:t xml:space="preserve">clustering </w:t>
        </w:r>
      </w:ins>
      <w:r>
        <w:rPr>
          <w:rtl w:val="0"/>
          <w:lang w:val="en-US"/>
        </w:rPr>
        <w:t xml:space="preserve">around the </w:t>
      </w:r>
      <w:del w:id="158" w:date="2018-08-29T15:21:00Z" w:author="HP">
        <w:r>
          <w:rPr>
            <w:rtl w:val="0"/>
            <w:lang w:val="en-US"/>
          </w:rPr>
          <w:delText xml:space="preserve">small </w:delText>
        </w:r>
      </w:del>
      <w:ins w:id="159" w:date="2018-08-29T15:21:00Z" w:author="HP">
        <w:r>
          <w:rPr>
            <w:rtl w:val="0"/>
            <w:lang w:val="en-US"/>
          </w:rPr>
          <w:t xml:space="preserve">lesser </w:t>
        </w:r>
      </w:ins>
      <w:r>
        <w:rPr>
          <w:rtl w:val="0"/>
          <w:lang w:val="en-US"/>
        </w:rPr>
        <w:t>values</w:t>
      </w:r>
      <w:ins w:id="160" w:date="2018-08-29T15:21:00Z" w:author="HP">
        <w:r>
          <w:rPr>
            <w:rtl w:val="0"/>
            <w:lang w:val="en-US"/>
          </w:rPr>
          <w:t>.</w:t>
        </w:r>
      </w:ins>
      <w:del w:id="161" w:date="2018-08-29T15:21:00Z" w:author="HP">
        <w:r>
          <w:rPr>
            <w:rtl w:val="0"/>
            <w:lang w:val="en-US"/>
          </w:rPr>
          <w:delText>, so</w:delText>
        </w:r>
      </w:del>
      <w:ins w:id="162" w:date="2018-08-29T15:21:00Z" w:author="HP">
        <w:r>
          <w:rPr>
            <w:rtl w:val="0"/>
            <w:lang w:val="en-US"/>
          </w:rPr>
          <w:t xml:space="preserve"> Therefore,</w:t>
        </w:r>
      </w:ins>
      <w:r>
        <w:rPr>
          <w:rtl w:val="0"/>
          <w:lang w:val="en-US"/>
        </w:rPr>
        <w:t xml:space="preserve"> we can </w:t>
      </w:r>
      <w:del w:id="163" w:date="2018-08-29T15:21:00Z" w:author="HP">
        <w:r>
          <w:rPr>
            <w:rtl w:val="0"/>
            <w:lang w:val="en-US"/>
          </w:rPr>
          <w:delText xml:space="preserve">use </w:delText>
        </w:r>
      </w:del>
      <w:ins w:id="164" w:date="2018-08-29T15:21:00Z" w:author="HP">
        <w:r>
          <w:rPr>
            <w:rtl w:val="0"/>
            <w:lang w:val="en-US"/>
          </w:rPr>
          <w:t xml:space="preserve">employ the </w:t>
        </w:r>
      </w:ins>
      <w:r>
        <w:rPr>
          <w:rtl w:val="0"/>
          <w:lang w:val="en-US"/>
        </w:rPr>
        <w:t>cox-box method to handle this problem.</w:t>
      </w:r>
    </w:p>
    <w:p>
      <w:pPr>
        <w:pStyle w:val="正文"/>
        <w:widowControl w:val="1"/>
        <w:spacing w:line="400" w:lineRule="exact"/>
        <w:jc w:val="center"/>
      </w:pPr>
    </w:p>
    <w:p>
      <w:pPr>
        <w:pStyle w:val="正文"/>
        <w:jc w:val="center"/>
      </w:pPr>
      <w:r>
        <w:drawing>
          <wp:inline distT="0" distB="0" distL="0" distR="0">
            <wp:extent cx="3972439" cy="2551874"/>
            <wp:effectExtent l="0" t="0" r="0" b="0"/>
            <wp:docPr id="1073741828" name="officeArt object" descr="HP_DIST"/>
            <wp:cNvGraphicFramePr/>
            <a:graphic xmlns:a="http://schemas.openxmlformats.org/drawingml/2006/main">
              <a:graphicData uri="http://schemas.openxmlformats.org/drawingml/2006/picture">
                <pic:pic xmlns:pic="http://schemas.openxmlformats.org/drawingml/2006/picture">
                  <pic:nvPicPr>
                    <pic:cNvPr id="1073741828" name="image4.png" descr="HP_DIST"/>
                    <pic:cNvPicPr>
                      <a:picLocks noChangeAspect="1"/>
                    </pic:cNvPicPr>
                  </pic:nvPicPr>
                  <pic:blipFill>
                    <a:blip r:embed="rId7">
                      <a:extLst/>
                    </a:blip>
                    <a:stretch>
                      <a:fillRect/>
                    </a:stretch>
                  </pic:blipFill>
                  <pic:spPr>
                    <a:xfrm>
                      <a:off x="0" y="0"/>
                      <a:ext cx="3972439" cy="2551874"/>
                    </a:xfrm>
                    <a:prstGeom prst="rect">
                      <a:avLst/>
                    </a:prstGeom>
                    <a:ln w="12700" cap="flat">
                      <a:noFill/>
                      <a:miter lim="400000"/>
                    </a:ln>
                    <a:effectLst/>
                  </pic:spPr>
                </pic:pic>
              </a:graphicData>
            </a:graphic>
          </wp:inline>
        </w:drawing>
      </w:r>
    </w:p>
    <w:p>
      <w:pPr>
        <w:pStyle w:val="正文"/>
        <w:jc w:val="center"/>
      </w:pPr>
      <w:r>
        <w:rPr>
          <w:rtl w:val="0"/>
          <w:lang w:val="en-US"/>
        </w:rPr>
        <w:t xml:space="preserve">Figure4. </w:t>
      </w:r>
      <w:del w:id="165" w:date="2018-08-29T15:21:00Z" w:author="HP">
        <w:r>
          <w:rPr>
            <w:rtl w:val="0"/>
            <w:lang w:val="en-US"/>
          </w:rPr>
          <w:delText>distrubution</w:delText>
        </w:r>
      </w:del>
      <w:ins w:id="166" w:date="2018-08-29T15:21:00Z" w:author="HP">
        <w:r>
          <w:rPr>
            <w:rtl w:val="0"/>
            <w:lang w:val="en-US"/>
          </w:rPr>
          <w:t>Distribution</w:t>
        </w:r>
      </w:ins>
      <w:r>
        <w:rPr>
          <w:rtl w:val="0"/>
          <w:lang w:val="en-US"/>
        </w:rPr>
        <w:t xml:space="preserve"> of the Sale</w:t>
      </w:r>
      <w:ins w:id="167" w:date="2018-08-29T15:22:00Z" w:author="HP">
        <w:r>
          <w:rPr>
            <w:rtl w:val="0"/>
            <w:lang w:val="en-US"/>
          </w:rPr>
          <w:t xml:space="preserve"> </w:t>
        </w:r>
      </w:ins>
      <w:r>
        <w:rPr>
          <w:rtl w:val="0"/>
          <w:lang w:val="en-US"/>
        </w:rPr>
        <w:t xml:space="preserve">Price after </w:t>
      </w:r>
      <w:ins w:id="168" w:date="2018-08-29T15:22:00Z" w:author="HP">
        <w:r>
          <w:rPr>
            <w:rtl w:val="0"/>
            <w:lang w:val="en-US"/>
          </w:rPr>
          <w:t>N</w:t>
        </w:r>
      </w:ins>
      <w:del w:id="169" w:date="2018-08-29T15:22:00Z" w:author="HP">
        <w:r>
          <w:rPr>
            <w:rtl w:val="0"/>
            <w:lang w:val="en-US"/>
          </w:rPr>
          <w:delText>n</w:delText>
        </w:r>
      </w:del>
      <w:r>
        <w:rPr>
          <w:rtl w:val="0"/>
          <w:lang w:val="en-US"/>
        </w:rPr>
        <w:t xml:space="preserve">ormalization </w:t>
      </w:r>
      <w:del w:id="170" w:date="2018-08-29T15:22:00Z" w:author="HP">
        <w:r>
          <w:rPr>
            <w:rtl w:val="0"/>
            <w:lang w:val="en-US"/>
          </w:rPr>
          <w:delText>Figure3.</w:delText>
        </w:r>
      </w:del>
    </w:p>
    <w:p>
      <w:pPr>
        <w:pStyle w:val="正文"/>
        <w:jc w:val="center"/>
      </w:pPr>
      <w:r>
        <w:drawing>
          <wp:inline distT="0" distB="0" distL="0" distR="0">
            <wp:extent cx="3084874" cy="2157548"/>
            <wp:effectExtent l="0" t="0" r="0" b="0"/>
            <wp:docPr id="1073741829" name="officeArt object" descr="HP_QQQ"/>
            <wp:cNvGraphicFramePr/>
            <a:graphic xmlns:a="http://schemas.openxmlformats.org/drawingml/2006/main">
              <a:graphicData uri="http://schemas.openxmlformats.org/drawingml/2006/picture">
                <pic:pic xmlns:pic="http://schemas.openxmlformats.org/drawingml/2006/picture">
                  <pic:nvPicPr>
                    <pic:cNvPr id="1073741829" name="image5.png" descr="HP_QQQ"/>
                    <pic:cNvPicPr>
                      <a:picLocks noChangeAspect="1"/>
                    </pic:cNvPicPr>
                  </pic:nvPicPr>
                  <pic:blipFill>
                    <a:blip r:embed="rId8">
                      <a:extLst/>
                    </a:blip>
                    <a:srcRect l="2366" t="0" r="2365" b="0"/>
                    <a:stretch>
                      <a:fillRect/>
                    </a:stretch>
                  </pic:blipFill>
                  <pic:spPr>
                    <a:xfrm>
                      <a:off x="0" y="0"/>
                      <a:ext cx="3084874" cy="2157548"/>
                    </a:xfrm>
                    <a:prstGeom prst="rect">
                      <a:avLst/>
                    </a:prstGeom>
                    <a:ln w="12700" cap="flat">
                      <a:noFill/>
                      <a:miter lim="400000"/>
                    </a:ln>
                    <a:effectLst/>
                  </pic:spPr>
                </pic:pic>
              </a:graphicData>
            </a:graphic>
          </wp:inline>
        </w:drawing>
      </w:r>
    </w:p>
    <w:p>
      <w:pPr>
        <w:pStyle w:val="正文"/>
        <w:jc w:val="center"/>
      </w:pPr>
      <w:r>
        <w:rPr>
          <w:rtl w:val="0"/>
          <w:lang w:val="en-US"/>
        </w:rPr>
        <w:t>Original Figure</w:t>
      </w:r>
      <w:ins w:id="171" w:date="2018-08-29T15:22:00Z" w:author="HP">
        <w:r>
          <w:rPr>
            <w:rtl w:val="0"/>
            <w:lang w:val="en-US"/>
          </w:rPr>
          <w:t xml:space="preserve"> </w:t>
        </w:r>
      </w:ins>
      <w:r>
        <w:rPr>
          <w:rtl w:val="0"/>
          <w:lang w:val="en-US"/>
        </w:rPr>
        <w:t xml:space="preserve">5. Probability Plot after </w:t>
      </w:r>
      <w:ins w:id="172" w:date="2018-08-29T15:22:00Z" w:author="HP">
        <w:r>
          <w:rPr>
            <w:rtl w:val="0"/>
            <w:lang w:val="en-US"/>
          </w:rPr>
          <w:t>N</w:t>
        </w:r>
      </w:ins>
      <w:del w:id="173" w:date="2018-08-29T15:22:00Z" w:author="HP">
        <w:r>
          <w:rPr>
            <w:rtl w:val="0"/>
            <w:lang w:val="en-US"/>
          </w:rPr>
          <w:delText>n</w:delText>
        </w:r>
      </w:del>
      <w:r>
        <w:rPr>
          <w:rtl w:val="0"/>
          <w:lang w:val="en-US"/>
        </w:rPr>
        <w:t>ormalization</w:t>
      </w:r>
    </w:p>
    <w:p>
      <w:pPr>
        <w:pStyle w:val="正文"/>
        <w:widowControl w:val="1"/>
        <w:spacing w:line="400" w:lineRule="exact"/>
      </w:pPr>
      <w:r>
        <w:rPr>
          <w:rtl w:val="0"/>
          <w:lang w:val="en-US"/>
        </w:rPr>
        <w:t>We can</w:t>
      </w:r>
      <w:ins w:id="174" w:date="2018-08-29T15:23:00Z" w:author="HP">
        <w:r>
          <w:rPr>
            <w:rtl w:val="0"/>
            <w:lang w:val="en-US"/>
          </w:rPr>
          <w:t xml:space="preserve"> </w:t>
        </w:r>
      </w:ins>
      <w:del w:id="175" w:date="2018-08-29T15:23:00Z" w:author="HP">
        <w:r>
          <w:rPr>
            <w:rtl w:val="0"/>
            <w:lang w:val="en-US"/>
          </w:rPr>
          <w:delText xml:space="preserve"> see the</w:delText>
        </w:r>
      </w:del>
      <w:ins w:id="176" w:date="2018-08-29T15:23:00Z" w:author="HP">
        <w:r>
          <w:rPr>
            <w:rtl w:val="0"/>
            <w:lang w:val="en-US"/>
          </w:rPr>
          <w:t>observe that the</w:t>
        </w:r>
      </w:ins>
      <w:r>
        <w:rPr>
          <w:rtl w:val="0"/>
          <w:lang w:val="en-US"/>
        </w:rPr>
        <w:t xml:space="preserve"> samples are close to the normal distribution after using the cox-box method.</w:t>
      </w:r>
    </w:p>
    <w:p>
      <w:pPr>
        <w:pStyle w:val="正文"/>
      </w:pPr>
    </w:p>
    <w:p>
      <w:pPr>
        <w:pStyle w:val="正文"/>
      </w:pPr>
    </w:p>
    <w:p>
      <w:pPr>
        <w:pStyle w:val="正文"/>
      </w:pPr>
      <w:r>
        <w:rPr>
          <w:rFonts w:cs="Arial Unicode MS" w:eastAsia="Arial Unicode MS"/>
          <w:rtl w:val="0"/>
        </w:rPr>
        <w:t>3.2 Missing Values</w:t>
      </w:r>
    </w:p>
    <w:p>
      <w:pPr>
        <w:pStyle w:val="正文"/>
      </w:pPr>
    </w:p>
    <w:p>
      <w:pPr>
        <w:pStyle w:val="正文"/>
      </w:pPr>
      <w:r>
        <w:rPr>
          <w:rFonts w:cs="Arial Unicode MS" w:eastAsia="Arial Unicode MS"/>
          <w:rtl w:val="0"/>
        </w:rPr>
        <w:t>The next important process is dealing with</w:t>
      </w:r>
      <w:del w:id="177" w:date="2018-08-29T15:23:00Z" w:author="HP">
        <w:r>
          <w:rPr>
            <w:rFonts w:cs="Arial Unicode MS" w:eastAsia="Arial Unicode MS"/>
            <w:rtl w:val="0"/>
          </w:rPr>
          <w:delText xml:space="preserve"> the</w:delText>
        </w:r>
      </w:del>
      <w:r>
        <w:rPr>
          <w:rFonts w:cs="Arial Unicode MS" w:eastAsia="Arial Unicode MS"/>
          <w:rtl w:val="0"/>
        </w:rPr>
        <w:t xml:space="preserve"> missing values. In the code, it is easy to see that 30 columns </w:t>
      </w:r>
      <w:del w:id="178" w:date="2018-08-29T15:23:00Z" w:author="HP">
        <w:r>
          <w:rPr>
            <w:rFonts w:cs="Arial Unicode MS" w:eastAsia="Arial Unicode MS"/>
            <w:rtl w:val="0"/>
          </w:rPr>
          <w:delText xml:space="preserve">had </w:delText>
        </w:r>
      </w:del>
      <w:ins w:id="179" w:date="2018-08-29T15:23:00Z" w:author="HP">
        <w:r>
          <w:rPr>
            <w:rFonts w:cs="Arial Unicode MS" w:eastAsia="Arial Unicode MS"/>
            <w:rtl w:val="0"/>
          </w:rPr>
          <w:t xml:space="preserve">contained </w:t>
        </w:r>
      </w:ins>
      <w:r>
        <w:rPr>
          <w:rFonts w:cs="Arial Unicode MS" w:eastAsia="Arial Unicode MS"/>
          <w:rtl w:val="0"/>
        </w:rPr>
        <w:t xml:space="preserve">missing values. </w:t>
      </w:r>
      <w:ins w:id="180" w:date="2018-08-29T15:24:00Z" w:author="HP">
        <w:r>
          <w:rPr>
            <w:rFonts w:cs="Arial Unicode MS" w:eastAsia="Arial Unicode MS"/>
            <w:rtl w:val="0"/>
          </w:rPr>
          <w:t>W</w:t>
        </w:r>
      </w:ins>
      <w:del w:id="181" w:date="2018-08-29T15:24:00Z" w:author="HP">
        <w:r>
          <w:rPr>
            <w:rFonts w:cs="Arial Unicode MS" w:eastAsia="Arial Unicode MS"/>
            <w:rtl w:val="0"/>
          </w:rPr>
          <w:delText>How w</w:delText>
        </w:r>
      </w:del>
      <w:r>
        <w:rPr>
          <w:rFonts w:cs="Arial Unicode MS" w:eastAsia="Arial Unicode MS"/>
          <w:rtl w:val="0"/>
        </w:rPr>
        <w:t>e deal</w:t>
      </w:r>
      <w:ins w:id="182" w:date="2018-08-29T15:23:00Z" w:author="HP">
        <w:r>
          <w:rPr>
            <w:rFonts w:cs="Arial Unicode MS" w:eastAsia="Arial Unicode MS"/>
            <w:rtl w:val="0"/>
          </w:rPr>
          <w:t>t</w:t>
        </w:r>
      </w:ins>
      <w:r>
        <w:rPr>
          <w:rFonts w:cs="Arial Unicode MS" w:eastAsia="Arial Unicode MS"/>
          <w:rtl w:val="0"/>
        </w:rPr>
        <w:t xml:space="preserve"> with the missing values as the </w:t>
      </w:r>
      <w:ins w:id="183" w:date="2018-08-29T15:24:00Z" w:author="HP">
        <w:r>
          <w:rPr>
            <w:rFonts w:cs="Arial Unicode MS" w:eastAsia="Arial Unicode MS"/>
            <w:rtl w:val="0"/>
          </w:rPr>
          <w:t xml:space="preserve">following </w:t>
        </w:r>
      </w:ins>
      <w:r>
        <w:rPr>
          <w:rFonts w:cs="Arial Unicode MS" w:eastAsia="Arial Unicode MS"/>
          <w:rtl w:val="0"/>
        </w:rPr>
        <w:t>table shows.</w:t>
      </w:r>
    </w:p>
    <w:p>
      <w:pPr>
        <w:pStyle w:val="正文"/>
      </w:pPr>
    </w:p>
    <w:p>
      <w:pPr>
        <w:pStyle w:val="正文"/>
        <w:jc w:val="center"/>
      </w:pPr>
    </w:p>
    <w:p>
      <w:pPr>
        <w:pStyle w:val="正文"/>
        <w:jc w:val="center"/>
      </w:pPr>
      <w:r>
        <w:drawing>
          <wp:inline distT="0" distB="0" distL="0" distR="0">
            <wp:extent cx="5270500" cy="3963892"/>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5270500" cy="3963892"/>
                    </a:xfrm>
                    <a:prstGeom prst="rect">
                      <a:avLst/>
                    </a:prstGeom>
                    <a:ln w="12700" cap="flat">
                      <a:noFill/>
                      <a:miter lim="400000"/>
                    </a:ln>
                    <a:effectLst/>
                  </pic:spPr>
                </pic:pic>
              </a:graphicData>
            </a:graphic>
          </wp:inline>
        </w:drawing>
      </w:r>
    </w:p>
    <w:p>
      <w:pPr>
        <w:pStyle w:val="正文"/>
        <w:jc w:val="center"/>
      </w:pPr>
      <w:r>
        <w:rPr>
          <w:rtl w:val="0"/>
          <w:lang w:val="en-US"/>
        </w:rPr>
        <w:t xml:space="preserve">Figure6. Missing Values </w:t>
      </w:r>
    </w:p>
    <w:p>
      <w:pPr>
        <w:pStyle w:val="正文"/>
        <w:jc w:val="center"/>
      </w:pPr>
    </w:p>
    <w:p>
      <w:pPr>
        <w:pStyle w:val="正文"/>
        <w:jc w:val="center"/>
      </w:pPr>
    </w:p>
    <w:p>
      <w:pPr>
        <w:pStyle w:val="正文"/>
        <w:jc w:val="center"/>
      </w:pPr>
      <w:r>
        <w:rPr>
          <w:rtl w:val="0"/>
          <w:lang w:val="en-US"/>
        </w:rPr>
        <w:t xml:space="preserve">Table1. </w:t>
      </w:r>
      <w:del w:id="184" w:date="2018-08-29T15:24:00Z" w:author="HP">
        <w:r>
          <w:rPr>
            <w:rtl w:val="0"/>
            <w:lang w:val="en-US"/>
          </w:rPr>
          <w:delText>Impution</w:delText>
        </w:r>
      </w:del>
      <w:ins w:id="185" w:date="2018-08-29T15:24:00Z" w:author="HP">
        <w:r>
          <w:rPr>
            <w:rtl w:val="0"/>
            <w:lang w:val="en-US"/>
          </w:rPr>
          <w:t>Imputation</w:t>
        </w:r>
      </w:ins>
      <w:r>
        <w:rPr>
          <w:rtl w:val="0"/>
          <w:lang w:val="en-US"/>
        </w:rPr>
        <w:t xml:space="preserve"> of the </w:t>
      </w:r>
      <w:ins w:id="186" w:date="2018-08-29T15:24:00Z" w:author="HP">
        <w:r>
          <w:rPr>
            <w:rtl w:val="0"/>
            <w:lang w:val="en-US"/>
          </w:rPr>
          <w:t>M</w:t>
        </w:r>
      </w:ins>
      <w:del w:id="187" w:date="2018-08-29T15:24:00Z" w:author="HP">
        <w:r>
          <w:rPr>
            <w:rtl w:val="0"/>
            <w:lang w:val="en-US"/>
          </w:rPr>
          <w:delText>m</w:delText>
        </w:r>
      </w:del>
      <w:r>
        <w:rPr>
          <w:rtl w:val="0"/>
          <w:lang w:val="en-US"/>
        </w:rPr>
        <w:t xml:space="preserve">issing </w:t>
      </w:r>
      <w:ins w:id="188" w:date="2018-08-29T15:24:00Z" w:author="HP">
        <w:r>
          <w:rPr>
            <w:rtl w:val="0"/>
            <w:lang w:val="en-US"/>
          </w:rPr>
          <w:t>V</w:t>
        </w:r>
      </w:ins>
      <w:del w:id="189" w:date="2018-08-29T15:24:00Z" w:author="HP">
        <w:r>
          <w:rPr>
            <w:rtl w:val="0"/>
            <w:lang w:val="en-US"/>
          </w:rPr>
          <w:delText>v</w:delText>
        </w:r>
      </w:del>
      <w:r>
        <w:rPr>
          <w:rtl w:val="0"/>
          <w:lang w:val="en-US"/>
        </w:rPr>
        <w:t>alues</w:t>
      </w:r>
    </w:p>
    <w:tbl>
      <w:tblPr>
        <w:tblW w:w="8296" w:type="dxa"/>
        <w:jc w:val="center"/>
        <w:tblInd w:w="22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48"/>
        <w:gridCol w:w="4148"/>
      </w:tblGrid>
      <w:tr>
        <w:tblPrEx>
          <w:shd w:val="clear" w:color="auto" w:fill="ced7e7"/>
        </w:tblPrEx>
        <w:trPr>
          <w:trHeight w:val="386" w:hRule="atLeast"/>
        </w:trPr>
        <w:tc>
          <w:tcPr>
            <w:tcW w:type="dxa" w:w="414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jc w:val="center"/>
            </w:pPr>
            <w:r>
              <w:rPr>
                <w:rStyle w:val="None A"/>
                <w:sz w:val="32"/>
                <w:szCs w:val="32"/>
                <w:rtl w:val="0"/>
                <w:lang w:val="en-US"/>
              </w:rPr>
              <w:t>Method</w:t>
            </w:r>
          </w:p>
        </w:tc>
        <w:tc>
          <w:tcPr>
            <w:tcW w:type="dxa" w:w="414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jc w:val="center"/>
            </w:pPr>
            <w:r>
              <w:rPr>
                <w:rStyle w:val="None A"/>
                <w:sz w:val="32"/>
                <w:szCs w:val="32"/>
                <w:rtl w:val="0"/>
                <w:lang w:val="en-US"/>
              </w:rPr>
              <w:t>Feature</w:t>
            </w:r>
          </w:p>
        </w:tc>
      </w:tr>
      <w:tr>
        <w:tblPrEx>
          <w:shd w:val="clear" w:color="auto" w:fill="ced7e7"/>
        </w:tblPrEx>
        <w:trPr>
          <w:trHeight w:val="1121" w:hRule="atLeast"/>
        </w:trPr>
        <w:tc>
          <w:tcPr>
            <w:tcW w:type="dxa" w:w="414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jc w:val="center"/>
            </w:pPr>
            <w:r>
              <w:rPr>
                <w:rStyle w:val="op_dict_text2"/>
                <w:rtl w:val="0"/>
                <w:lang w:val="en-US"/>
              </w:rPr>
              <w:t>None</w:t>
            </w:r>
          </w:p>
        </w:tc>
        <w:tc>
          <w:tcPr>
            <w:tcW w:type="dxa" w:w="414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jc w:val="center"/>
            </w:pPr>
            <w:r>
              <w:rPr>
                <w:rStyle w:val="op_dict_text2"/>
                <w:rtl w:val="0"/>
                <w:lang w:val="en-US"/>
              </w:rPr>
              <w:t>PoolQC, Alley, Fence, FireplaceQu, MiscFeature, GarageType, GarageFinish, GarageQual, GarageCond, BsmtQual, BsmtCond, BsmtExposure, BsmtFinType1, BsmtFinType2, MasVnrType, Functional</w:t>
            </w:r>
          </w:p>
        </w:tc>
      </w:tr>
      <w:tr>
        <w:tblPrEx>
          <w:shd w:val="clear" w:color="auto" w:fill="ced7e7"/>
        </w:tblPrEx>
        <w:trPr>
          <w:trHeight w:val="901" w:hRule="atLeast"/>
        </w:trPr>
        <w:tc>
          <w:tcPr>
            <w:tcW w:type="dxa" w:w="414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jc w:val="center"/>
            </w:pPr>
            <w:r>
              <w:rPr>
                <w:rStyle w:val="op_dict_text2"/>
                <w:rtl w:val="0"/>
                <w:lang w:val="en-US"/>
              </w:rPr>
              <w:t>0</w:t>
            </w:r>
          </w:p>
        </w:tc>
        <w:tc>
          <w:tcPr>
            <w:tcW w:type="dxa" w:w="414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jc w:val="center"/>
            </w:pPr>
            <w:r>
              <w:rPr>
                <w:rStyle w:val="op_dict_text2"/>
                <w:rtl w:val="0"/>
                <w:lang w:val="en-US"/>
              </w:rPr>
              <w:t xml:space="preserve">GarageYrBlt, GarageArea, GarageCars, BsmtFinSF1, BsmtFinSF2, BsmtUnfSF, TotalBsmtSF, BsmtFullBath, BsmtHalfBath, MasVnrArea </w:t>
            </w:r>
          </w:p>
        </w:tc>
      </w:tr>
      <w:tr>
        <w:tblPrEx>
          <w:shd w:val="clear" w:color="auto" w:fill="ced7e7"/>
        </w:tblPrEx>
        <w:trPr>
          <w:trHeight w:val="461" w:hRule="atLeast"/>
        </w:trPr>
        <w:tc>
          <w:tcPr>
            <w:tcW w:type="dxa" w:w="414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jc w:val="center"/>
            </w:pPr>
            <w:r>
              <w:rPr>
                <w:rStyle w:val="op_dict_text2"/>
                <w:rtl w:val="0"/>
                <w:lang w:val="en-US"/>
              </w:rPr>
              <w:t>Most Frequent Class</w:t>
            </w:r>
          </w:p>
        </w:tc>
        <w:tc>
          <w:tcPr>
            <w:tcW w:type="dxa" w:w="414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jc w:val="center"/>
            </w:pPr>
            <w:r>
              <w:rPr>
                <w:rStyle w:val="op_dict_text2"/>
                <w:rtl w:val="0"/>
                <w:lang w:val="en-US"/>
              </w:rPr>
              <w:t>MSZoning, Electrical, KitchenQual, Exterior1st</w:t>
            </w:r>
          </w:p>
        </w:tc>
      </w:tr>
      <w:tr>
        <w:tblPrEx>
          <w:shd w:val="clear" w:color="auto" w:fill="ced7e7"/>
        </w:tblPrEx>
        <w:trPr>
          <w:trHeight w:val="251" w:hRule="atLeast"/>
        </w:trPr>
        <w:tc>
          <w:tcPr>
            <w:tcW w:type="dxa" w:w="414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jc w:val="center"/>
            </w:pPr>
            <w:r>
              <w:rPr>
                <w:rStyle w:val="op_dict_text2"/>
                <w:rtl w:val="0"/>
                <w:lang w:val="en-US"/>
              </w:rPr>
              <w:t>Median Replacement</w:t>
            </w:r>
          </w:p>
        </w:tc>
        <w:tc>
          <w:tcPr>
            <w:tcW w:type="dxa" w:w="414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jc w:val="center"/>
            </w:pPr>
            <w:r>
              <w:rPr>
                <w:rStyle w:val="op_dict_text2"/>
                <w:rtl w:val="0"/>
                <w:lang w:val="en-US"/>
              </w:rPr>
              <w:t>LotFrontage</w:t>
            </w:r>
          </w:p>
        </w:tc>
      </w:tr>
      <w:tr>
        <w:tblPrEx>
          <w:shd w:val="clear" w:color="auto" w:fill="ced7e7"/>
        </w:tblPrEx>
        <w:trPr>
          <w:trHeight w:val="251" w:hRule="atLeast"/>
        </w:trPr>
        <w:tc>
          <w:tcPr>
            <w:tcW w:type="dxa" w:w="414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jc w:val="center"/>
            </w:pPr>
            <w:r>
              <w:rPr>
                <w:rStyle w:val="op_dict_text2"/>
                <w:rtl w:val="0"/>
                <w:lang w:val="en-US"/>
              </w:rPr>
              <w:t>Drop</w:t>
            </w:r>
          </w:p>
        </w:tc>
        <w:tc>
          <w:tcPr>
            <w:tcW w:type="dxa" w:w="414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jc w:val="center"/>
            </w:pPr>
            <w:r>
              <w:rPr>
                <w:rStyle w:val="op_dict_text2"/>
                <w:rtl w:val="0"/>
                <w:lang w:val="en-US"/>
              </w:rPr>
              <w:t>Utilities</w:t>
            </w:r>
          </w:p>
        </w:tc>
      </w:tr>
    </w:tbl>
    <w:p>
      <w:pPr>
        <w:pStyle w:val="正文"/>
        <w:ind w:left="112" w:hanging="112"/>
        <w:jc w:val="center"/>
      </w:pPr>
    </w:p>
    <w:p>
      <w:pPr>
        <w:pStyle w:val="正文"/>
        <w:ind w:left="4" w:hanging="4"/>
        <w:jc w:val="center"/>
      </w:pPr>
    </w:p>
    <w:p>
      <w:pPr>
        <w:pStyle w:val="正文"/>
        <w:ind w:left="108" w:hanging="108"/>
        <w:jc w:val="center"/>
      </w:pPr>
    </w:p>
    <w:p>
      <w:pPr>
        <w:pStyle w:val="正文"/>
        <w:widowControl w:val="1"/>
        <w:spacing w:line="400" w:lineRule="exact"/>
      </w:pPr>
    </w:p>
    <w:p>
      <w:pPr>
        <w:pStyle w:val="正文"/>
        <w:widowControl w:val="1"/>
        <w:spacing w:line="400" w:lineRule="exact"/>
      </w:pPr>
      <w:r>
        <w:rPr>
          <w:rtl w:val="0"/>
          <w:lang w:val="en-US"/>
        </w:rPr>
        <w:t xml:space="preserve">For the </w:t>
      </w:r>
      <w:r>
        <w:rPr>
          <w:rtl w:val="0"/>
          <w:lang w:val="en-US"/>
        </w:rPr>
        <w:t>“</w:t>
      </w:r>
      <w:r>
        <w:rPr>
          <w:rtl w:val="0"/>
          <w:lang w:val="en-US"/>
        </w:rPr>
        <w:t>None</w:t>
      </w:r>
      <w:r>
        <w:rPr>
          <w:rtl w:val="0"/>
          <w:lang w:val="en-US"/>
        </w:rPr>
        <w:t xml:space="preserve">” </w:t>
      </w:r>
      <w:r>
        <w:rPr>
          <w:rtl w:val="0"/>
          <w:lang w:val="en-US"/>
        </w:rPr>
        <w:t xml:space="preserve">group, </w:t>
      </w:r>
      <w:del w:id="190" w:date="2018-08-29T15:26:00Z" w:author="HP">
        <w:r>
          <w:rPr>
            <w:rtl w:val="0"/>
            <w:lang w:val="en-US"/>
          </w:rPr>
          <w:delText xml:space="preserve">just like </w:delText>
        </w:r>
      </w:del>
      <w:ins w:id="191" w:date="2018-08-29T15:26:00Z" w:author="HP">
        <w:r>
          <w:rPr>
            <w:rtl w:val="0"/>
            <w:lang w:val="en-US"/>
          </w:rPr>
          <w:t xml:space="preserve">which includes </w:t>
        </w:r>
      </w:ins>
      <w:del w:id="192" w:date="2018-08-29T15:25:00Z" w:author="HP">
        <w:r>
          <w:rPr>
            <w:rtl w:val="0"/>
            <w:lang w:val="en-US"/>
          </w:rPr>
          <w:delText xml:space="preserve">the </w:delText>
        </w:r>
      </w:del>
      <w:r>
        <w:rPr>
          <w:rtl w:val="0"/>
          <w:lang w:val="en-US"/>
        </w:rPr>
        <w:t>feature</w:t>
      </w:r>
      <w:ins w:id="193" w:date="2018-08-29T15:25:00Z" w:author="HP">
        <w:r>
          <w:rPr>
            <w:rtl w:val="0"/>
            <w:lang w:val="en-US"/>
          </w:rPr>
          <w:t>s such as</w:t>
        </w:r>
      </w:ins>
      <w:r>
        <w:rPr>
          <w:rtl w:val="0"/>
          <w:lang w:val="en-US"/>
        </w:rPr>
        <w:t xml:space="preserve"> ‘</w:t>
      </w:r>
      <w:r>
        <w:rPr>
          <w:rtl w:val="0"/>
          <w:lang w:val="en-US"/>
        </w:rPr>
        <w:t>PoolQC</w:t>
      </w:r>
      <w:r>
        <w:rPr>
          <w:rtl w:val="0"/>
          <w:lang w:val="en-US"/>
        </w:rPr>
        <w:t>’</w:t>
      </w:r>
      <w:r>
        <w:rPr>
          <w:rtl w:val="0"/>
          <w:lang w:val="en-US"/>
        </w:rPr>
        <w:t xml:space="preserve">, </w:t>
      </w:r>
      <w:r>
        <w:rPr>
          <w:rtl w:val="0"/>
          <w:lang w:val="en-US"/>
        </w:rPr>
        <w:t>‘</w:t>
      </w:r>
      <w:r>
        <w:rPr>
          <w:rtl w:val="0"/>
          <w:lang w:val="en-US"/>
        </w:rPr>
        <w:t>MiscFeature</w:t>
      </w:r>
      <w:r>
        <w:rPr>
          <w:rtl w:val="0"/>
          <w:lang w:val="en-US"/>
        </w:rPr>
        <w:t>’</w:t>
      </w:r>
      <w:r>
        <w:rPr>
          <w:rtl w:val="0"/>
          <w:lang w:val="en-US"/>
        </w:rPr>
        <w:t xml:space="preserve">, </w:t>
      </w:r>
      <w:r>
        <w:rPr>
          <w:rtl w:val="0"/>
          <w:lang w:val="en-US"/>
        </w:rPr>
        <w:t>‘</w:t>
      </w:r>
      <w:r>
        <w:rPr>
          <w:rtl w:val="0"/>
          <w:lang w:val="en-US"/>
        </w:rPr>
        <w:t>Alley</w:t>
      </w:r>
      <w:r>
        <w:rPr>
          <w:rtl w:val="0"/>
          <w:lang w:val="en-US"/>
        </w:rPr>
        <w:t>’</w:t>
      </w:r>
      <w:r>
        <w:rPr>
          <w:rtl w:val="0"/>
          <w:lang w:val="en-US"/>
        </w:rPr>
        <w:t xml:space="preserve">, </w:t>
      </w:r>
      <w:r>
        <w:rPr>
          <w:rtl w:val="0"/>
          <w:lang w:val="en-US"/>
        </w:rPr>
        <w:t>‘</w:t>
      </w:r>
      <w:r>
        <w:rPr>
          <w:rtl w:val="0"/>
          <w:lang w:val="en-US"/>
        </w:rPr>
        <w:t>Fence</w:t>
      </w:r>
      <w:r>
        <w:rPr>
          <w:rtl w:val="0"/>
          <w:lang w:val="en-US"/>
        </w:rPr>
        <w:t>’</w:t>
      </w:r>
      <w:r>
        <w:rPr>
          <w:rtl w:val="0"/>
          <w:lang w:val="en-US"/>
        </w:rPr>
        <w:t xml:space="preserve">, </w:t>
      </w:r>
      <w:r>
        <w:rPr>
          <w:rtl w:val="0"/>
          <w:lang w:val="en-US"/>
        </w:rPr>
        <w:t>‘</w:t>
      </w:r>
      <w:r>
        <w:rPr>
          <w:rtl w:val="0"/>
          <w:lang w:val="en-US"/>
        </w:rPr>
        <w:t>FireplaceQu</w:t>
      </w:r>
      <w:r>
        <w:rPr>
          <w:rtl w:val="0"/>
          <w:lang w:val="en-US"/>
        </w:rPr>
        <w:t>’</w:t>
      </w:r>
      <w:ins w:id="194" w:date="2018-08-29T15:25:00Z" w:author="HP">
        <w:r>
          <w:rPr>
            <w:rtl w:val="0"/>
            <w:lang w:val="en-US"/>
          </w:rPr>
          <w:t xml:space="preserve">, </w:t>
        </w:r>
      </w:ins>
      <w:del w:id="195" w:date="2018-08-29T15:25:00Z" w:author="HP">
        <w:r>
          <w:rPr>
            <w:rtl w:val="0"/>
            <w:lang w:val="en-US"/>
          </w:rPr>
          <w:delText xml:space="preserve"> and </w:delText>
        </w:r>
      </w:del>
      <w:r>
        <w:rPr>
          <w:rtl w:val="0"/>
          <w:lang w:val="en-US"/>
        </w:rPr>
        <w:t xml:space="preserve">etc, </w:t>
      </w:r>
      <w:ins w:id="196" w:date="2018-08-29T15:26:00Z" w:author="HP">
        <w:r>
          <w:rPr>
            <w:rtl w:val="0"/>
            <w:lang w:val="en-US"/>
          </w:rPr>
          <w:t xml:space="preserve">missing values perhaps occur </w:t>
        </w:r>
      </w:ins>
      <w:del w:id="197" w:date="2018-08-29T15:26:00Z" w:author="HP">
        <w:r>
          <w:rPr>
            <w:rtl w:val="0"/>
            <w:lang w:val="en-US"/>
          </w:rPr>
          <w:delText xml:space="preserve">in the most of the situations </w:delText>
        </w:r>
      </w:del>
      <w:r>
        <w:rPr>
          <w:rtl w:val="0"/>
          <w:lang w:val="en-US"/>
        </w:rPr>
        <w:t>because most of the house</w:t>
      </w:r>
      <w:ins w:id="198" w:date="2018-08-29T15:27:00Z" w:author="HP">
        <w:r>
          <w:rPr>
            <w:rtl w:val="0"/>
            <w:lang w:val="en-US"/>
          </w:rPr>
          <w:t>s</w:t>
        </w:r>
      </w:ins>
      <w:r>
        <w:rPr>
          <w:rtl w:val="0"/>
          <w:lang w:val="en-US"/>
        </w:rPr>
        <w:t xml:space="preserve"> don</w:t>
      </w:r>
      <w:r>
        <w:rPr>
          <w:rtl w:val="0"/>
          <w:lang w:val="en-US"/>
        </w:rPr>
        <w:t>’</w:t>
      </w:r>
      <w:r>
        <w:rPr>
          <w:rtl w:val="0"/>
          <w:lang w:val="en-US"/>
        </w:rPr>
        <w:t>t have these facilities</w:t>
      </w:r>
      <w:ins w:id="199" w:date="2018-08-29T15:27:00Z" w:author="HP">
        <w:r>
          <w:rPr>
            <w:rtl w:val="0"/>
            <w:lang w:val="en-US"/>
          </w:rPr>
          <w:t>,</w:t>
        </w:r>
      </w:ins>
      <w:r>
        <w:rPr>
          <w:rtl w:val="0"/>
          <w:lang w:val="en-US"/>
        </w:rPr>
        <w:t xml:space="preserve"> which may cause </w:t>
      </w:r>
      <w:r>
        <w:rPr>
          <w:rtl w:val="0"/>
          <w:lang w:val="en-US"/>
        </w:rPr>
        <w:t>‘</w:t>
      </w:r>
      <w:r>
        <w:rPr>
          <w:rtl w:val="0"/>
          <w:lang w:val="en-US"/>
        </w:rPr>
        <w:t>missing</w:t>
      </w:r>
      <w:r>
        <w:rPr>
          <w:rtl w:val="0"/>
          <w:lang w:val="en-US"/>
        </w:rPr>
        <w:t>’</w:t>
      </w:r>
      <w:ins w:id="200" w:date="2018-08-29T15:27:00Z" w:author="HP">
        <w:r>
          <w:rPr>
            <w:rtl w:val="0"/>
            <w:lang w:val="en-US"/>
          </w:rPr>
          <w:t>.</w:t>
        </w:r>
      </w:ins>
      <w:del w:id="201" w:date="2018-08-29T15:27:00Z" w:author="HP">
        <w:r>
          <w:rPr>
            <w:rtl w:val="0"/>
            <w:lang w:val="en-US"/>
          </w:rPr>
          <w:delText xml:space="preserve">, </w:delText>
        </w:r>
      </w:del>
      <w:ins w:id="202" w:date="2018-08-29T15:27:00Z" w:author="HP">
        <w:r>
          <w:rPr>
            <w:rtl w:val="0"/>
            <w:lang w:val="en-US"/>
          </w:rPr>
          <w:t xml:space="preserve"> </w:t>
        </w:r>
      </w:ins>
      <w:del w:id="203" w:date="2018-08-29T15:27:00Z" w:author="HP">
        <w:r>
          <w:rPr>
            <w:rtl w:val="0"/>
            <w:lang w:val="en-US"/>
          </w:rPr>
          <w:delText xml:space="preserve">and </w:delText>
        </w:r>
      </w:del>
      <w:ins w:id="204" w:date="2018-08-29T15:27:00Z" w:author="HP">
        <w:r>
          <w:rPr>
            <w:rtl w:val="0"/>
            <w:lang w:val="en-US"/>
          </w:rPr>
          <w:t>I</w:t>
        </w:r>
      </w:ins>
      <w:del w:id="205" w:date="2018-08-29T15:27:00Z" w:author="HP">
        <w:r>
          <w:rPr>
            <w:rtl w:val="0"/>
            <w:lang w:val="en-US"/>
          </w:rPr>
          <w:delText>i</w:delText>
        </w:r>
      </w:del>
      <w:r>
        <w:rPr>
          <w:rtl w:val="0"/>
          <w:lang w:val="en-US"/>
        </w:rPr>
        <w:t xml:space="preserve">t is </w:t>
      </w:r>
      <w:ins w:id="206" w:date="2018-08-29T15:27:00Z" w:author="HP">
        <w:r>
          <w:rPr>
            <w:rtl w:val="0"/>
            <w:lang w:val="en-US"/>
          </w:rPr>
          <w:t xml:space="preserve">therefore </w:t>
        </w:r>
      </w:ins>
      <w:r>
        <w:rPr>
          <w:rtl w:val="0"/>
          <w:lang w:val="en-US"/>
        </w:rPr>
        <w:t xml:space="preserve">safe to fill the NA with </w:t>
      </w:r>
      <w:r>
        <w:rPr>
          <w:rtl w:val="0"/>
          <w:lang w:val="en-US"/>
        </w:rPr>
        <w:t>“</w:t>
      </w:r>
      <w:r>
        <w:rPr>
          <w:rtl w:val="0"/>
          <w:lang w:val="en-US"/>
        </w:rPr>
        <w:t>None</w:t>
      </w:r>
      <w:r>
        <w:rPr>
          <w:rtl w:val="0"/>
          <w:lang w:val="en-US"/>
        </w:rPr>
        <w:t>”</w:t>
      </w:r>
      <w:r>
        <w:rPr>
          <w:rtl w:val="0"/>
          <w:lang w:val="en-US"/>
        </w:rPr>
        <w:t xml:space="preserve">. </w:t>
      </w:r>
    </w:p>
    <w:p>
      <w:pPr>
        <w:pStyle w:val="正文"/>
        <w:widowControl w:val="1"/>
        <w:spacing w:line="400" w:lineRule="exact"/>
      </w:pPr>
      <w:r>
        <w:rPr>
          <w:rtl w:val="0"/>
          <w:lang w:val="en-US"/>
        </w:rPr>
        <w:t>Secondly, for those house</w:t>
      </w:r>
      <w:ins w:id="207" w:date="2018-08-29T15:27:00Z" w:author="HP">
        <w:r>
          <w:rPr>
            <w:rtl w:val="0"/>
            <w:lang w:val="en-US"/>
          </w:rPr>
          <w:t>s</w:t>
        </w:r>
      </w:ins>
      <w:r>
        <w:rPr>
          <w:rtl w:val="0"/>
          <w:lang w:val="en-US"/>
        </w:rPr>
        <w:t xml:space="preserve"> with no basement, garage</w:t>
      </w:r>
      <w:ins w:id="208" w:date="2018-08-29T15:27:00Z" w:author="HP">
        <w:r>
          <w:rPr>
            <w:rtl w:val="0"/>
            <w:lang w:val="en-US"/>
          </w:rPr>
          <w:t>,</w:t>
        </w:r>
      </w:ins>
      <w:r>
        <w:rPr>
          <w:rtl w:val="0"/>
          <w:lang w:val="en-US"/>
        </w:rPr>
        <w:t xml:space="preserve"> or wall cladding</w:t>
      </w:r>
      <w:ins w:id="209" w:date="2018-08-29T15:31:00Z" w:author="HP">
        <w:r>
          <w:rPr>
            <w:rtl w:val="0"/>
            <w:lang w:val="en-US"/>
          </w:rPr>
          <w:t>, this</w:t>
        </w:r>
      </w:ins>
      <w:r>
        <w:rPr>
          <w:rtl w:val="0"/>
          <w:lang w:val="en-US"/>
        </w:rPr>
        <w:t xml:space="preserve"> may also cause </w:t>
      </w:r>
      <w:del w:id="210" w:date="2018-08-29T15:31:00Z" w:author="HP">
        <w:r>
          <w:rPr>
            <w:rtl w:val="0"/>
            <w:lang w:val="en-US"/>
          </w:rPr>
          <w:delText xml:space="preserve">the </w:delText>
        </w:r>
      </w:del>
      <w:r>
        <w:rPr>
          <w:rtl w:val="0"/>
          <w:lang w:val="en-US"/>
        </w:rPr>
        <w:t xml:space="preserve">missing </w:t>
      </w:r>
      <w:ins w:id="211" w:date="2018-08-29T15:31:00Z" w:author="HP">
        <w:r>
          <w:rPr>
            <w:rtl w:val="0"/>
            <w:lang w:val="en-US"/>
          </w:rPr>
          <w:t>values to occur, as can be seen in</w:t>
        </w:r>
      </w:ins>
      <w:del w:id="212" w:date="2018-08-29T15:32:00Z" w:author="HP">
        <w:r>
          <w:rPr>
            <w:rtl w:val="0"/>
            <w:lang w:val="en-US"/>
          </w:rPr>
          <w:delText>just like</w:delText>
        </w:r>
      </w:del>
      <w:r>
        <w:rPr>
          <w:rtl w:val="0"/>
          <w:lang w:val="en-US"/>
        </w:rPr>
        <w:t xml:space="preserve"> the feature</w:t>
      </w:r>
      <w:ins w:id="213" w:date="2018-08-29T15:32:00Z" w:author="HP">
        <w:r>
          <w:rPr>
            <w:rtl w:val="0"/>
            <w:lang w:val="en-US"/>
          </w:rPr>
          <w:t>s</w:t>
        </w:r>
      </w:ins>
      <w:r>
        <w:rPr>
          <w:rtl w:val="0"/>
          <w:lang w:val="en-US"/>
        </w:rPr>
        <w:t xml:space="preserve"> 'GarageYrBlt, 'BsmtFinSF1', 'BsmtFinSF2', </w:t>
      </w:r>
      <w:del w:id="214" w:date="2018-08-29T15:32:00Z" w:author="HP">
        <w:r>
          <w:rPr>
            <w:rtl w:val="0"/>
            <w:lang w:val="en-US"/>
          </w:rPr>
          <w:delText xml:space="preserve">and </w:delText>
        </w:r>
      </w:del>
      <w:r>
        <w:rPr>
          <w:rtl w:val="0"/>
          <w:lang w:val="en-US"/>
        </w:rPr>
        <w:t xml:space="preserve">etc. So we </w:t>
      </w:r>
      <w:del w:id="215" w:date="2018-08-29T15:32:00Z" w:author="HP">
        <w:r>
          <w:rPr>
            <w:rtl w:val="0"/>
            <w:lang w:val="en-US"/>
          </w:rPr>
          <w:delText xml:space="preserve">could </w:delText>
        </w:r>
      </w:del>
      <w:r>
        <w:rPr>
          <w:rtl w:val="0"/>
          <w:lang w:val="en-US"/>
        </w:rPr>
        <w:t>fix</w:t>
      </w:r>
      <w:del w:id="216" w:date="2018-08-29T15:32:00Z" w:author="HP">
        <w:r>
          <w:rPr>
            <w:rtl w:val="0"/>
            <w:lang w:val="en-US"/>
          </w:rPr>
          <w:delText>ed</w:delText>
        </w:r>
      </w:del>
      <w:r>
        <w:rPr>
          <w:rtl w:val="0"/>
          <w:lang w:val="en-US"/>
        </w:rPr>
        <w:t xml:space="preserve"> them with </w:t>
      </w:r>
      <w:ins w:id="217" w:date="2018-08-29T15:32:00Z" w:author="HP">
        <w:r>
          <w:rPr>
            <w:rtl w:val="0"/>
            <w:lang w:val="en-US"/>
          </w:rPr>
          <w:t xml:space="preserve">the </w:t>
        </w:r>
      </w:ins>
      <w:r>
        <w:rPr>
          <w:rtl w:val="0"/>
          <w:lang w:val="en-US"/>
        </w:rPr>
        <w:t>value 0.</w:t>
      </w:r>
    </w:p>
    <w:p>
      <w:pPr>
        <w:pStyle w:val="正文"/>
        <w:widowControl w:val="1"/>
        <w:spacing w:line="400" w:lineRule="exact"/>
      </w:pPr>
      <w:r>
        <w:rPr>
          <w:rtl w:val="0"/>
          <w:lang w:val="en-US"/>
        </w:rPr>
        <w:t xml:space="preserve"> By observing the feature </w:t>
      </w:r>
      <w:r>
        <w:rPr>
          <w:rtl w:val="0"/>
          <w:lang w:val="en-US"/>
        </w:rPr>
        <w:t>‘</w:t>
      </w:r>
      <w:r>
        <w:rPr>
          <w:rtl w:val="0"/>
          <w:lang w:val="en-US"/>
        </w:rPr>
        <w:t>MSZoning</w:t>
      </w:r>
      <w:r>
        <w:rPr>
          <w:rtl w:val="0"/>
          <w:lang w:val="en-US"/>
        </w:rPr>
        <w:t>’</w:t>
      </w:r>
      <w:r>
        <w:rPr>
          <w:rtl w:val="0"/>
          <w:lang w:val="en-US"/>
        </w:rPr>
        <w:t xml:space="preserve">, 'Electrical', 'KitchenQual', 'Exterior1st', 'SaleType', 'Exterior2nd', we can </w:t>
      </w:r>
      <w:ins w:id="218" w:date="2018-08-29T15:33:00Z" w:author="HP">
        <w:r>
          <w:rPr>
            <w:rtl w:val="0"/>
            <w:lang w:val="en-US"/>
          </w:rPr>
          <w:t>observe that</w:t>
        </w:r>
      </w:ins>
      <w:del w:id="219" w:date="2018-08-29T15:33:00Z" w:author="HP">
        <w:r>
          <w:rPr>
            <w:rtl w:val="0"/>
            <w:lang w:val="en-US"/>
          </w:rPr>
          <w:delText>see</w:delText>
        </w:r>
      </w:del>
      <w:r>
        <w:rPr>
          <w:rtl w:val="0"/>
          <w:lang w:val="en-US"/>
        </w:rPr>
        <w:t xml:space="preserve"> all of them </w:t>
      </w:r>
      <w:del w:id="220" w:date="2018-08-29T15:33:00Z" w:author="HP">
        <w:r>
          <w:rPr>
            <w:rtl w:val="0"/>
            <w:lang w:val="en-US"/>
          </w:rPr>
          <w:delText xml:space="preserve">have a </w:delText>
        </w:r>
      </w:del>
      <w:r>
        <w:rPr>
          <w:rtl w:val="0"/>
          <w:lang w:val="en-US"/>
        </w:rPr>
        <w:t>frequent</w:t>
      </w:r>
      <w:ins w:id="221" w:date="2018-08-29T15:33:00Z" w:author="HP">
        <w:r>
          <w:rPr>
            <w:rtl w:val="0"/>
            <w:lang w:val="en-US"/>
          </w:rPr>
          <w:t>ly show a</w:t>
        </w:r>
      </w:ins>
      <w:r>
        <w:rPr>
          <w:rtl w:val="0"/>
          <w:lang w:val="en-US"/>
        </w:rPr>
        <w:t xml:space="preserve"> value which is not determined by the sample</w:t>
      </w:r>
      <w:r>
        <w:rPr>
          <w:rtl w:val="0"/>
          <w:lang w:val="en-US"/>
        </w:rPr>
        <w:t>’</w:t>
      </w:r>
      <w:r>
        <w:rPr>
          <w:rtl w:val="0"/>
          <w:lang w:val="en-US"/>
        </w:rPr>
        <w:t>s other features</w:t>
      </w:r>
      <w:del w:id="222" w:date="2018-08-29T15:33:00Z" w:author="HP">
        <w:r>
          <w:rPr>
            <w:rtl w:val="0"/>
            <w:lang w:val="en-US"/>
          </w:rPr>
          <w:delText xml:space="preserve"> </w:delText>
        </w:r>
      </w:del>
      <w:r>
        <w:rPr>
          <w:rtl w:val="0"/>
          <w:lang w:val="en-US"/>
        </w:rPr>
        <w:t xml:space="preserve">. </w:t>
      </w:r>
      <w:ins w:id="223" w:date="2018-08-29T15:33:00Z" w:author="HP">
        <w:r>
          <w:rPr>
            <w:rtl w:val="0"/>
            <w:lang w:val="en-US"/>
          </w:rPr>
          <w:t>Therefore</w:t>
        </w:r>
      </w:ins>
      <w:del w:id="224" w:date="2018-08-29T15:33:00Z" w:author="HP">
        <w:r>
          <w:rPr>
            <w:rtl w:val="0"/>
            <w:lang w:val="en-US"/>
          </w:rPr>
          <w:delText>So</w:delText>
        </w:r>
      </w:del>
      <w:r>
        <w:rPr>
          <w:rtl w:val="0"/>
          <w:lang w:val="en-US"/>
        </w:rPr>
        <w:t xml:space="preserve"> it</w:t>
      </w:r>
      <w:r>
        <w:rPr>
          <w:rtl w:val="0"/>
          <w:lang w:val="en-US"/>
        </w:rPr>
        <w:t>’</w:t>
      </w:r>
      <w:r>
        <w:rPr>
          <w:rtl w:val="0"/>
          <w:lang w:val="en-US"/>
        </w:rPr>
        <w:t>s a good idea to fill these missing</w:t>
      </w:r>
      <w:ins w:id="225" w:date="2018-08-29T15:34:00Z" w:author="HP">
        <w:r>
          <w:rPr>
            <w:rtl w:val="0"/>
            <w:lang w:val="en-US"/>
          </w:rPr>
          <w:t xml:space="preserve"> values</w:t>
        </w:r>
      </w:ins>
      <w:del w:id="226" w:date="2018-08-29T15:34:00Z" w:author="HP">
        <w:r>
          <w:rPr>
            <w:rtl w:val="0"/>
            <w:lang w:val="en-US"/>
          </w:rPr>
          <w:delText>ness</w:delText>
        </w:r>
      </w:del>
      <w:r>
        <w:rPr>
          <w:rtl w:val="0"/>
          <w:lang w:val="en-US"/>
        </w:rPr>
        <w:t xml:space="preserve"> with the </w:t>
      </w:r>
      <w:del w:id="227" w:date="2018-08-29T15:34:00Z" w:author="HP">
        <w:r>
          <w:rPr>
            <w:rtl w:val="0"/>
            <w:lang w:val="en-US"/>
          </w:rPr>
          <w:delText xml:space="preserve">the </w:delText>
        </w:r>
      </w:del>
      <w:r>
        <w:rPr>
          <w:rtl w:val="0"/>
          <w:lang w:val="en-US"/>
        </w:rPr>
        <w:t xml:space="preserve">most frequent value </w:t>
      </w:r>
      <w:ins w:id="228" w:date="2018-08-29T15:34:00Z" w:author="HP">
        <w:r>
          <w:rPr>
            <w:rtl w:val="0"/>
            <w:lang w:val="en-US"/>
          </w:rPr>
          <w:t>with</w:t>
        </w:r>
      </w:ins>
      <w:r>
        <w:rPr>
          <w:rtl w:val="0"/>
          <w:lang w:val="en-US"/>
        </w:rPr>
        <w:t>in the sample.</w:t>
      </w:r>
    </w:p>
    <w:p>
      <w:pPr>
        <w:pStyle w:val="正文"/>
        <w:widowControl w:val="1"/>
        <w:spacing w:line="400" w:lineRule="exact"/>
      </w:pPr>
      <w:r>
        <w:rPr>
          <w:rtl w:val="0"/>
          <w:lang w:val="en-US"/>
        </w:rPr>
        <w:t xml:space="preserve">The </w:t>
      </w:r>
      <w:r>
        <w:rPr>
          <w:rtl w:val="0"/>
          <w:lang w:val="en-US"/>
        </w:rPr>
        <w:t>‘</w:t>
      </w:r>
      <w:r>
        <w:rPr>
          <w:rtl w:val="0"/>
          <w:lang w:val="en-US"/>
        </w:rPr>
        <w:t>LotFrontage</w:t>
      </w:r>
      <w:r>
        <w:rPr>
          <w:rtl w:val="0"/>
          <w:lang w:val="en-US"/>
        </w:rPr>
        <w:t>’</w:t>
      </w:r>
      <w:del w:id="229" w:date="2018-08-29T15:34:00Z" w:author="HP">
        <w:r>
          <w:rPr>
            <w:rtl w:val="0"/>
            <w:lang w:val="en-US"/>
          </w:rPr>
          <w:delText xml:space="preserve"> is</w:delText>
        </w:r>
      </w:del>
      <w:r>
        <w:rPr>
          <w:rtl w:val="0"/>
          <w:lang w:val="en-US"/>
        </w:rPr>
        <w:t xml:space="preserve"> usually </w:t>
      </w:r>
      <w:del w:id="230" w:date="2018-08-29T15:34:00Z" w:author="HP">
        <w:r>
          <w:rPr>
            <w:rtl w:val="0"/>
            <w:lang w:val="en-US"/>
          </w:rPr>
          <w:delText xml:space="preserve">a </w:delText>
        </w:r>
      </w:del>
      <w:ins w:id="231" w:date="2018-08-29T15:34:00Z" w:author="HP">
        <w:r>
          <w:rPr>
            <w:rtl w:val="0"/>
            <w:lang w:val="en-US"/>
          </w:rPr>
          <w:t xml:space="preserve">shows a </w:t>
        </w:r>
      </w:ins>
      <w:r>
        <w:rPr>
          <w:rtl w:val="0"/>
          <w:lang w:val="en-US"/>
        </w:rPr>
        <w:t>definite value in a definite area</w:t>
      </w:r>
      <w:ins w:id="232" w:date="2018-08-29T15:34:00Z" w:author="HP">
        <w:r>
          <w:rPr>
            <w:rtl w:val="0"/>
            <w:lang w:val="en-US"/>
          </w:rPr>
          <w:t>,</w:t>
        </w:r>
      </w:ins>
      <w:r>
        <w:rPr>
          <w:rtl w:val="0"/>
          <w:lang w:val="en-US"/>
        </w:rPr>
        <w:t xml:space="preserve"> </w:t>
      </w:r>
      <w:ins w:id="233" w:date="2018-08-29T15:34:00Z" w:author="HP">
        <w:r>
          <w:rPr>
            <w:rtl w:val="0"/>
            <w:lang w:val="en-US"/>
          </w:rPr>
          <w:t>thus</w:t>
        </w:r>
      </w:ins>
      <w:del w:id="234" w:date="2018-08-29T15:34:00Z" w:author="HP">
        <w:r>
          <w:rPr>
            <w:rtl w:val="0"/>
            <w:lang w:val="en-US"/>
          </w:rPr>
          <w:delText>that</w:delText>
        </w:r>
      </w:del>
      <w:r>
        <w:rPr>
          <w:rtl w:val="0"/>
          <w:lang w:val="en-US"/>
        </w:rPr>
        <w:t xml:space="preserve"> we can simply fill</w:t>
      </w:r>
      <w:ins w:id="235" w:date="2018-08-29T15:34:00Z" w:author="HP">
        <w:r>
          <w:rPr>
            <w:rtl w:val="0"/>
            <w:lang w:val="en-US"/>
          </w:rPr>
          <w:t xml:space="preserve"> in</w:t>
        </w:r>
      </w:ins>
      <w:r>
        <w:rPr>
          <w:rtl w:val="0"/>
          <w:lang w:val="en-US"/>
        </w:rPr>
        <w:t xml:space="preserve"> this feature</w:t>
      </w:r>
      <w:r>
        <w:rPr>
          <w:rtl w:val="0"/>
          <w:lang w:val="en-US"/>
        </w:rPr>
        <w:t>’</w:t>
      </w:r>
      <w:r>
        <w:rPr>
          <w:rtl w:val="0"/>
          <w:lang w:val="en-US"/>
        </w:rPr>
        <w:t>s missing value with a median value of this area which</w:t>
      </w:r>
      <w:ins w:id="236" w:date="2018-08-29T15:35:00Z" w:author="HP">
        <w:r>
          <w:rPr>
            <w:rtl w:val="0"/>
            <w:lang w:val="en-US"/>
          </w:rPr>
          <w:t xml:space="preserve"> is</w:t>
        </w:r>
      </w:ins>
      <w:r>
        <w:rPr>
          <w:rtl w:val="0"/>
          <w:lang w:val="en-US"/>
        </w:rPr>
        <w:t xml:space="preserve"> grouped by </w:t>
      </w:r>
      <w:r>
        <w:rPr>
          <w:rtl w:val="0"/>
          <w:lang w:val="en-US"/>
        </w:rPr>
        <w:t>‘</w:t>
      </w:r>
      <w:r>
        <w:rPr>
          <w:rtl w:val="0"/>
          <w:lang w:val="en-US"/>
        </w:rPr>
        <w:t>Neighborhood</w:t>
      </w:r>
      <w:r>
        <w:rPr>
          <w:rtl w:val="0"/>
          <w:lang w:val="en-US"/>
        </w:rPr>
        <w:t>’</w:t>
      </w:r>
      <w:r>
        <w:rPr>
          <w:rtl w:val="0"/>
          <w:lang w:val="en-US"/>
        </w:rPr>
        <w:t xml:space="preserve">. </w:t>
      </w:r>
    </w:p>
    <w:p>
      <w:pPr>
        <w:pStyle w:val="正文"/>
        <w:widowControl w:val="1"/>
        <w:spacing w:line="400" w:lineRule="exact"/>
      </w:pPr>
      <w:r>
        <w:rPr>
          <w:rtl w:val="0"/>
          <w:lang w:val="en-US"/>
        </w:rPr>
        <w:t xml:space="preserve">For the feature </w:t>
      </w:r>
      <w:r>
        <w:rPr>
          <w:rtl w:val="0"/>
          <w:lang w:val="en-US"/>
        </w:rPr>
        <w:t>‘</w:t>
      </w:r>
      <w:r>
        <w:rPr>
          <w:rtl w:val="0"/>
          <w:lang w:val="en-US"/>
        </w:rPr>
        <w:t>Utilities</w:t>
      </w:r>
      <w:r>
        <w:rPr>
          <w:rtl w:val="0"/>
          <w:lang w:val="en-US"/>
        </w:rPr>
        <w:t>’</w:t>
      </w:r>
      <w:r>
        <w:rPr>
          <w:rtl w:val="0"/>
          <w:lang w:val="en-US"/>
        </w:rPr>
        <w:t xml:space="preserve">, all records are "AllPub", except for one "NoSeWa" and 2 NA . Since the house with 'NoSewa' is in the training set, this feature won't </w:t>
      </w:r>
      <w:del w:id="237" w:date="2018-08-29T15:35:00Z" w:author="HP">
        <w:r>
          <w:rPr>
            <w:rtl w:val="0"/>
            <w:lang w:val="en-US"/>
          </w:rPr>
          <w:delText xml:space="preserve">help in </w:delText>
        </w:r>
      </w:del>
      <w:ins w:id="238" w:date="2018-08-29T15:35:00Z" w:author="HP">
        <w:r>
          <w:rPr>
            <w:rtl w:val="0"/>
            <w:lang w:val="en-US"/>
          </w:rPr>
          <w:t xml:space="preserve">benefit our </w:t>
        </w:r>
      </w:ins>
      <w:r>
        <w:rPr>
          <w:rtl w:val="0"/>
          <w:lang w:val="en-US"/>
        </w:rPr>
        <w:t>predictive model</w:t>
      </w:r>
      <w:del w:id="239" w:date="2018-08-29T15:35:00Z" w:author="HP">
        <w:r>
          <w:rPr>
            <w:rtl w:val="0"/>
            <w:lang w:val="en-US"/>
          </w:rPr>
          <w:delText>ling</w:delText>
        </w:r>
      </w:del>
      <w:r>
        <w:rPr>
          <w:rtl w:val="0"/>
          <w:lang w:val="en-US"/>
        </w:rPr>
        <w:t>. We can then safely remove it</w:t>
      </w:r>
      <w:ins w:id="240" w:date="2018-08-29T15:35:00Z" w:author="HP">
        <w:r>
          <w:rPr>
            <w:rtl w:val="0"/>
            <w:lang w:val="en-US"/>
          </w:rPr>
          <w:t xml:space="preserve"> for that very reason</w:t>
        </w:r>
      </w:ins>
      <w:r>
        <w:rPr>
          <w:rtl w:val="0"/>
          <w:lang w:val="en-US"/>
        </w:rPr>
        <w:t xml:space="preserve">. </w:t>
      </w:r>
    </w:p>
    <w:p>
      <w:pPr>
        <w:pStyle w:val="正文"/>
        <w:widowControl w:val="1"/>
        <w:spacing w:line="400" w:lineRule="exact"/>
      </w:pPr>
      <w:del w:id="241" w:date="2018-08-29T15:36:00Z" w:author="HP">
        <w:r>
          <w:rPr>
            <w:rtl w:val="0"/>
            <w:lang w:val="en-US"/>
          </w:rPr>
          <w:delText>So far we</w:delText>
        </w:r>
      </w:del>
      <w:ins w:id="242" w:date="2018-08-29T15:36:00Z" w:author="HP">
        <w:r>
          <w:rPr>
            <w:rtl w:val="0"/>
            <w:lang w:val="en-US"/>
          </w:rPr>
          <w:t>We</w:t>
        </w:r>
      </w:ins>
      <w:r>
        <w:rPr>
          <w:rtl w:val="0"/>
          <w:lang w:val="en-US"/>
        </w:rPr>
        <w:t xml:space="preserve"> have </w:t>
      </w:r>
      <w:ins w:id="243" w:date="2018-08-29T15:36:00Z" w:author="HP">
        <w:r>
          <w:rPr>
            <w:rtl w:val="0"/>
            <w:lang w:val="en-US"/>
          </w:rPr>
          <w:t xml:space="preserve">officially </w:t>
        </w:r>
      </w:ins>
      <w:r>
        <w:rPr>
          <w:rtl w:val="0"/>
          <w:lang w:val="en-US"/>
        </w:rPr>
        <w:t xml:space="preserve">filled </w:t>
      </w:r>
      <w:ins w:id="244" w:date="2018-08-29T15:36:00Z" w:author="HP">
        <w:r>
          <w:rPr>
            <w:rtl w:val="0"/>
            <w:lang w:val="en-US"/>
          </w:rPr>
          <w:t xml:space="preserve">in </w:t>
        </w:r>
      </w:ins>
      <w:r>
        <w:rPr>
          <w:rtl w:val="0"/>
          <w:lang w:val="en-US"/>
        </w:rPr>
        <w:t xml:space="preserve">all </w:t>
      </w:r>
      <w:del w:id="245" w:date="2018-08-29T15:36:00Z" w:author="HP">
        <w:r>
          <w:rPr>
            <w:rtl w:val="0"/>
            <w:lang w:val="en-US"/>
          </w:rPr>
          <w:delText xml:space="preserve">of </w:delText>
        </w:r>
      </w:del>
      <w:r>
        <w:rPr>
          <w:rtl w:val="0"/>
          <w:lang w:val="en-US"/>
        </w:rPr>
        <w:t>the missing values.</w:t>
      </w:r>
    </w:p>
    <w:p>
      <w:pPr>
        <w:pStyle w:val="正文"/>
        <w:widowControl w:val="1"/>
        <w:spacing w:line="400" w:lineRule="exact"/>
      </w:pPr>
    </w:p>
    <w:p>
      <w:pPr>
        <w:pStyle w:val="正文"/>
        <w:widowControl w:val="1"/>
        <w:spacing w:line="400" w:lineRule="exact"/>
      </w:pPr>
      <w:r>
        <w:rPr>
          <w:rtl w:val="0"/>
          <w:lang w:val="en-US"/>
        </w:rPr>
        <w:t>3.3 Correlation Analysis</w:t>
      </w:r>
    </w:p>
    <w:p>
      <w:pPr>
        <w:pStyle w:val="正文"/>
        <w:widowControl w:val="1"/>
        <w:spacing w:line="400" w:lineRule="exact"/>
      </w:pPr>
    </w:p>
    <w:p>
      <w:pPr>
        <w:pStyle w:val="正文"/>
        <w:widowControl w:val="1"/>
        <w:spacing w:line="400" w:lineRule="exact"/>
      </w:pPr>
      <w:r>
        <w:rPr>
          <w:rtl w:val="0"/>
          <w:lang w:val="en-US"/>
        </w:rPr>
        <w:t xml:space="preserve">In order to analyze the correlation between each feature and </w:t>
      </w:r>
      <w:ins w:id="246" w:date="2018-08-29T15:36:00Z" w:author="HP">
        <w:r>
          <w:rPr>
            <w:rtl w:val="0"/>
            <w:lang w:val="en-US"/>
          </w:rPr>
          <w:t xml:space="preserve">the </w:t>
        </w:r>
      </w:ins>
      <w:r>
        <w:rPr>
          <w:rtl w:val="0"/>
          <w:lang w:val="en-US"/>
        </w:rPr>
        <w:t>ho</w:t>
      </w:r>
      <w:ins w:id="247" w:date="2018-08-29T15:36:00Z" w:author="HP">
        <w:r>
          <w:rPr>
            <w:rtl w:val="0"/>
            <w:lang w:val="en-US"/>
          </w:rPr>
          <w:t>u</w:t>
        </w:r>
      </w:ins>
      <w:r>
        <w:rPr>
          <w:rtl w:val="0"/>
          <w:lang w:val="en-US"/>
        </w:rPr>
        <w:t>sing price, we plot</w:t>
      </w:r>
      <w:ins w:id="248" w:date="2018-08-29T15:36:00Z" w:author="HP">
        <w:r>
          <w:rPr>
            <w:rtl w:val="0"/>
            <w:lang w:val="en-US"/>
          </w:rPr>
          <w:t>ted</w:t>
        </w:r>
      </w:ins>
      <w:r>
        <w:rPr>
          <w:rtl w:val="0"/>
          <w:lang w:val="en-US"/>
        </w:rPr>
        <w:t xml:space="preserve"> the correlation heat map of these features</w:t>
      </w:r>
      <w:ins w:id="249" w:date="2018-08-29T15:36:00Z" w:author="HP">
        <w:r>
          <w:rPr>
            <w:rtl w:val="0"/>
            <w:lang w:val="en-US"/>
          </w:rPr>
          <w:t>.</w:t>
        </w:r>
      </w:ins>
      <w:r>
        <w:rPr>
          <w:rtl w:val="0"/>
          <w:lang w:val="en-US"/>
        </w:rPr>
        <w:t xml:space="preserve"> </w:t>
      </w:r>
      <w:del w:id="250" w:date="2018-08-29T15:36:00Z" w:author="HP">
        <w:r>
          <w:rPr>
            <w:rtl w:val="0"/>
            <w:lang w:val="en-US"/>
          </w:rPr>
          <w:delText>and did find</w:delText>
        </w:r>
      </w:del>
      <w:ins w:id="251" w:date="2018-08-29T15:36:00Z" w:author="HP">
        <w:r>
          <w:rPr>
            <w:rtl w:val="0"/>
            <w:lang w:val="en-US"/>
          </w:rPr>
          <w:t>We discovered</w:t>
        </w:r>
      </w:ins>
      <w:r>
        <w:rPr>
          <w:rtl w:val="0"/>
          <w:lang w:val="en-US"/>
        </w:rPr>
        <w:t xml:space="preserve"> that some numerical features</w:t>
      </w:r>
      <w:ins w:id="252" w:date="2018-08-29T15:36:00Z" w:author="HP">
        <w:r>
          <w:rPr>
            <w:rtl w:val="0"/>
            <w:lang w:val="en-US"/>
          </w:rPr>
          <w:t>,</w:t>
        </w:r>
      </w:ins>
      <w:r>
        <w:rPr>
          <w:rtl w:val="0"/>
          <w:lang w:val="en-US"/>
        </w:rPr>
        <w:t xml:space="preserve"> which are </w:t>
      </w:r>
      <w:del w:id="253" w:date="2018-08-29T15:36:00Z" w:author="HP">
        <w:r>
          <w:rPr>
            <w:rtl w:val="0"/>
            <w:lang w:val="en-US"/>
          </w:rPr>
          <w:delText xml:space="preserve">highly </w:delText>
        </w:r>
      </w:del>
      <w:r>
        <w:rPr>
          <w:rtl w:val="0"/>
          <w:lang w:val="en-US"/>
        </w:rPr>
        <w:t>correlate</w:t>
      </w:r>
      <w:del w:id="254" w:date="2018-08-29T15:36:00Z" w:author="HP">
        <w:r>
          <w:rPr>
            <w:rtl w:val="0"/>
            <w:lang w:val="en-US"/>
          </w:rPr>
          <w:delText>d</w:delText>
        </w:r>
      </w:del>
      <w:r>
        <w:rPr>
          <w:rtl w:val="0"/>
          <w:lang w:val="en-US"/>
        </w:rPr>
        <w:t xml:space="preserve"> </w:t>
      </w:r>
      <w:ins w:id="255" w:date="2018-08-29T15:36:00Z" w:author="HP">
        <w:r>
          <w:rPr>
            <w:rtl w:val="0"/>
            <w:lang w:val="en-US"/>
          </w:rPr>
          <w:t xml:space="preserve">highly </w:t>
        </w:r>
      </w:ins>
      <w:r>
        <w:rPr>
          <w:rtl w:val="0"/>
          <w:lang w:val="en-US"/>
        </w:rPr>
        <w:t xml:space="preserve">with the price. </w:t>
      </w:r>
      <w:ins w:id="256" w:date="2018-08-29T15:37:00Z" w:author="HP">
        <w:r>
          <w:rPr>
            <w:rtl w:val="0"/>
            <w:lang w:val="en-US"/>
          </w:rPr>
          <w:t>In p</w:t>
        </w:r>
      </w:ins>
      <w:del w:id="257" w:date="2018-08-29T15:37:00Z" w:author="HP">
        <w:r>
          <w:rPr>
            <w:rtl w:val="0"/>
            <w:lang w:val="en-US"/>
          </w:rPr>
          <w:delText>P</w:delText>
        </w:r>
      </w:del>
      <w:r>
        <w:rPr>
          <w:rtl w:val="0"/>
          <w:lang w:val="en-US"/>
        </w:rPr>
        <w:t>articular</w:t>
      </w:r>
      <w:del w:id="258" w:date="2018-08-29T15:37:00Z" w:author="HP">
        <w:r>
          <w:rPr>
            <w:rtl w:val="0"/>
            <w:lang w:val="en-US"/>
          </w:rPr>
          <w:delText>ly</w:delText>
        </w:r>
      </w:del>
      <w:r>
        <w:rPr>
          <w:rtl w:val="0"/>
          <w:lang w:val="en-US"/>
        </w:rPr>
        <w:t>, there are strong positive correlation</w:t>
      </w:r>
      <w:ins w:id="259" w:date="2018-08-29T15:37:00Z" w:author="HP">
        <w:r>
          <w:rPr>
            <w:rtl w:val="0"/>
            <w:lang w:val="en-US"/>
          </w:rPr>
          <w:t>s</w:t>
        </w:r>
      </w:ins>
      <w:r>
        <w:rPr>
          <w:rtl w:val="0"/>
          <w:lang w:val="en-US"/>
        </w:rPr>
        <w:t xml:space="preserve"> between </w:t>
      </w:r>
      <w:r>
        <w:rPr>
          <w:rtl w:val="0"/>
          <w:lang w:val="en-US"/>
        </w:rPr>
        <w:t>“</w:t>
      </w:r>
      <w:r>
        <w:rPr>
          <w:rtl w:val="0"/>
          <w:lang w:val="en-US"/>
        </w:rPr>
        <w:t>TotaLBsmtSF</w:t>
      </w:r>
      <w:r>
        <w:rPr>
          <w:rtl w:val="0"/>
          <w:lang w:val="en-US"/>
        </w:rPr>
        <w:t xml:space="preserve">” </w:t>
      </w:r>
      <w:r>
        <w:rPr>
          <w:rtl w:val="0"/>
          <w:lang w:val="en-US"/>
        </w:rPr>
        <w:t xml:space="preserve">and </w:t>
      </w:r>
      <w:r>
        <w:rPr>
          <w:rtl w:val="0"/>
          <w:lang w:val="en-US"/>
        </w:rPr>
        <w:t>“</w:t>
      </w:r>
      <w:r>
        <w:rPr>
          <w:rtl w:val="0"/>
          <w:lang w:val="en-US"/>
        </w:rPr>
        <w:t>1stFlrSF</w:t>
      </w:r>
      <w:r>
        <w:rPr>
          <w:rtl w:val="0"/>
          <w:lang w:val="en-US"/>
        </w:rPr>
        <w:t>”</w:t>
      </w:r>
      <w:r>
        <w:rPr>
          <w:rtl w:val="0"/>
          <w:lang w:val="en-US"/>
        </w:rPr>
        <w:t xml:space="preserve">, as well as </w:t>
      </w:r>
      <w:r>
        <w:rPr>
          <w:rtl w:val="0"/>
          <w:lang w:val="en-US"/>
        </w:rPr>
        <w:t>“</w:t>
      </w:r>
      <w:r>
        <w:rPr>
          <w:rtl w:val="0"/>
          <w:lang w:val="en-US"/>
        </w:rPr>
        <w:t>GarageAreas</w:t>
      </w:r>
      <w:r>
        <w:rPr>
          <w:rtl w:val="0"/>
          <w:lang w:val="en-US"/>
        </w:rPr>
        <w:t xml:space="preserve">” </w:t>
      </w:r>
      <w:r>
        <w:rPr>
          <w:rtl w:val="0"/>
          <w:lang w:val="en-US"/>
        </w:rPr>
        <w:t xml:space="preserve">and </w:t>
      </w:r>
      <w:r>
        <w:rPr>
          <w:rtl w:val="0"/>
          <w:lang w:val="en-US"/>
        </w:rPr>
        <w:t>“</w:t>
      </w:r>
      <w:r>
        <w:rPr>
          <w:rtl w:val="0"/>
          <w:lang w:val="en-US"/>
        </w:rPr>
        <w:t>GarageCars</w:t>
      </w:r>
      <w:r>
        <w:rPr>
          <w:rtl w:val="0"/>
          <w:lang w:val="en-US"/>
        </w:rPr>
        <w:t>”</w:t>
      </w:r>
      <w:r>
        <w:rPr>
          <w:rtl w:val="0"/>
          <w:lang w:val="en-US"/>
        </w:rPr>
        <w:t xml:space="preserve">. Such information is useful </w:t>
      </w:r>
      <w:del w:id="260" w:date="2018-08-29T15:38:00Z" w:author="HP">
        <w:r>
          <w:rPr>
            <w:rtl w:val="0"/>
            <w:lang w:val="en-US"/>
          </w:rPr>
          <w:delText xml:space="preserve">to </w:delText>
        </w:r>
      </w:del>
      <w:ins w:id="261" w:date="2018-08-29T15:38:00Z" w:author="HP">
        <w:r>
          <w:rPr>
            <w:rtl w:val="0"/>
            <w:lang w:val="en-US"/>
          </w:rPr>
          <w:t xml:space="preserve">in </w:t>
        </w:r>
      </w:ins>
      <w:r>
        <w:rPr>
          <w:rtl w:val="0"/>
          <w:lang w:val="en-US"/>
        </w:rPr>
        <w:t>determin</w:t>
      </w:r>
      <w:ins w:id="262" w:date="2018-08-29T15:38:00Z" w:author="HP">
        <w:r>
          <w:rPr>
            <w:rtl w:val="0"/>
            <w:lang w:val="en-US"/>
          </w:rPr>
          <w:t xml:space="preserve">ing </w:t>
        </w:r>
      </w:ins>
      <w:del w:id="263" w:date="2018-08-29T15:38:00Z" w:author="HP">
        <w:r>
          <w:rPr>
            <w:rtl w:val="0"/>
            <w:lang w:val="en-US"/>
          </w:rPr>
          <w:delText xml:space="preserve">e </w:delText>
        </w:r>
      </w:del>
      <w:r>
        <w:rPr>
          <w:rtl w:val="0"/>
          <w:lang w:val="en-US"/>
        </w:rPr>
        <w:t>the correlation of features and offer</w:t>
      </w:r>
      <w:ins w:id="264" w:date="2018-08-29T15:39:00Z" w:author="HP">
        <w:r>
          <w:rPr>
            <w:rtl w:val="0"/>
            <w:lang w:val="en-US"/>
          </w:rPr>
          <w:t>ing</w:t>
        </w:r>
      </w:ins>
      <w:r>
        <w:rPr>
          <w:rtl w:val="0"/>
          <w:lang w:val="en-US"/>
        </w:rPr>
        <w:t xml:space="preserve"> </w:t>
      </w:r>
      <w:del w:id="265" w:date="2018-08-29T15:40:00Z" w:author="HP">
        <w:r>
          <w:rPr>
            <w:rtl w:val="0"/>
            <w:lang w:val="en-US"/>
          </w:rPr>
          <w:delText>evidences</w:delText>
        </w:r>
      </w:del>
      <w:ins w:id="266" w:date="2018-08-29T15:40:00Z" w:author="HP">
        <w:r>
          <w:rPr>
            <w:rtl w:val="0"/>
            <w:lang w:val="en-US"/>
          </w:rPr>
          <w:t>evidences beneficial to performing</w:t>
        </w:r>
      </w:ins>
      <w:del w:id="267" w:date="2018-08-29T15:39:00Z" w:author="HP">
        <w:r>
          <w:rPr>
            <w:rtl w:val="0"/>
            <w:lang w:val="en-US"/>
          </w:rPr>
          <w:delText xml:space="preserve"> to do</w:delText>
        </w:r>
      </w:del>
      <w:r>
        <w:rPr>
          <w:rtl w:val="0"/>
          <w:lang w:val="en-US"/>
        </w:rPr>
        <w:t xml:space="preserve"> imputation</w:t>
      </w:r>
      <w:ins w:id="268" w:date="2018-08-29T15:40:00Z" w:author="HP">
        <w:r>
          <w:rPr>
            <w:rtl w:val="0"/>
            <w:lang w:val="en-US"/>
          </w:rPr>
          <w:t>s</w:t>
        </w:r>
      </w:ins>
      <w:r>
        <w:rPr>
          <w:rtl w:val="0"/>
          <w:lang w:val="en-US"/>
        </w:rPr>
        <w:t>. We also know that multi</w:t>
      </w:r>
      <w:ins w:id="269" w:date="2018-08-29T15:40:00Z" w:author="HP">
        <w:r>
          <w:rPr>
            <w:rtl w:val="0"/>
            <w:lang w:val="en-US"/>
          </w:rPr>
          <w:t>-</w:t>
        </w:r>
      </w:ins>
      <w:r>
        <w:rPr>
          <w:rtl w:val="0"/>
          <w:lang w:val="en-US"/>
        </w:rPr>
        <w:t>collinearity may make it more difficult to make inferences about the relationships between our independent and dependent variables.</w:t>
      </w:r>
    </w:p>
    <w:p>
      <w:pPr>
        <w:pStyle w:val="正文"/>
        <w:jc w:val="center"/>
      </w:pPr>
    </w:p>
    <w:p>
      <w:pPr>
        <w:pStyle w:val="正文"/>
      </w:pPr>
      <w:r>
        <w:drawing>
          <wp:inline distT="0" distB="0" distL="0" distR="0">
            <wp:extent cx="5269201" cy="458014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0">
                      <a:extLst/>
                    </a:blip>
                    <a:stretch>
                      <a:fillRect/>
                    </a:stretch>
                  </pic:blipFill>
                  <pic:spPr>
                    <a:xfrm>
                      <a:off x="0" y="0"/>
                      <a:ext cx="5269201" cy="4580140"/>
                    </a:xfrm>
                    <a:prstGeom prst="rect">
                      <a:avLst/>
                    </a:prstGeom>
                    <a:ln w="12700" cap="flat">
                      <a:noFill/>
                      <a:miter lim="400000"/>
                    </a:ln>
                    <a:effectLst/>
                  </pic:spPr>
                </pic:pic>
              </a:graphicData>
            </a:graphic>
          </wp:inline>
        </w:drawing>
      </w:r>
    </w:p>
    <w:p>
      <w:pPr>
        <w:pStyle w:val="正文"/>
        <w:widowControl w:val="1"/>
        <w:spacing w:line="400" w:lineRule="exact"/>
      </w:pPr>
    </w:p>
    <w:p>
      <w:pPr>
        <w:pStyle w:val="正文"/>
        <w:jc w:val="center"/>
      </w:pPr>
      <w:r>
        <w:rPr>
          <w:rtl w:val="0"/>
          <w:lang w:val="en-US"/>
        </w:rPr>
        <w:t xml:space="preserve">Figure7. Correlation </w:t>
      </w:r>
      <w:ins w:id="270" w:date="2018-08-29T15:40:00Z" w:author="HP">
        <w:r>
          <w:rPr>
            <w:rtl w:val="0"/>
            <w:lang w:val="en-US"/>
          </w:rPr>
          <w:t>B</w:t>
        </w:r>
      </w:ins>
      <w:del w:id="271" w:date="2018-08-29T15:40:00Z" w:author="HP">
        <w:r>
          <w:rPr>
            <w:rtl w:val="0"/>
            <w:lang w:val="en-US"/>
          </w:rPr>
          <w:delText>b</w:delText>
        </w:r>
      </w:del>
      <w:r>
        <w:rPr>
          <w:rtl w:val="0"/>
          <w:lang w:val="en-US"/>
        </w:rPr>
        <w:t xml:space="preserve">efore </w:t>
      </w:r>
      <w:ins w:id="272" w:date="2018-08-29T15:40:00Z" w:author="HP">
        <w:r>
          <w:rPr>
            <w:rtl w:val="0"/>
            <w:lang w:val="en-US"/>
          </w:rPr>
          <w:t>I</w:t>
        </w:r>
      </w:ins>
      <w:del w:id="273" w:date="2018-08-29T15:40:00Z" w:author="HP">
        <w:r>
          <w:rPr>
            <w:rtl w:val="0"/>
            <w:lang w:val="en-US"/>
          </w:rPr>
          <w:delText>i</w:delText>
        </w:r>
      </w:del>
      <w:r>
        <w:rPr>
          <w:rtl w:val="0"/>
          <w:lang w:val="en-US"/>
        </w:rPr>
        <w:t>mputation</w:t>
      </w:r>
    </w:p>
    <w:p>
      <w:pPr>
        <w:pStyle w:val="正文"/>
        <w:jc w:val="center"/>
      </w:pPr>
    </w:p>
    <w:p>
      <w:pPr>
        <w:pStyle w:val="正文"/>
        <w:jc w:val="center"/>
      </w:pPr>
    </w:p>
    <w:p>
      <w:pPr>
        <w:pStyle w:val="正文"/>
        <w:jc w:val="center"/>
      </w:pPr>
    </w:p>
    <w:p>
      <w:pPr>
        <w:pStyle w:val="正文"/>
        <w:jc w:val="center"/>
      </w:pPr>
    </w:p>
    <w:p>
      <w:pPr>
        <w:pStyle w:val="正文"/>
        <w:jc w:val="center"/>
      </w:pPr>
    </w:p>
    <w:p>
      <w:pPr>
        <w:pStyle w:val="正文"/>
        <w:widowControl w:val="1"/>
        <w:spacing w:line="400" w:lineRule="exact"/>
      </w:pPr>
      <w:r>
        <w:drawing>
          <wp:anchor distT="57150" distB="57150" distL="57150" distR="57150" simplePos="0" relativeHeight="251661312" behindDoc="0" locked="0" layoutInCell="1" allowOverlap="1">
            <wp:simplePos x="0" y="0"/>
            <wp:positionH relativeFrom="column">
              <wp:posOffset>0</wp:posOffset>
            </wp:positionH>
            <wp:positionV relativeFrom="line">
              <wp:posOffset>0</wp:posOffset>
            </wp:positionV>
            <wp:extent cx="5270500" cy="4676775"/>
            <wp:effectExtent l="0" t="0" r="0" b="0"/>
            <wp:wrapSquare wrapText="bothSides" distL="57150" distR="57150" distT="57150" distB="5715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1">
                      <a:extLst/>
                    </a:blip>
                    <a:stretch>
                      <a:fillRect/>
                    </a:stretch>
                  </pic:blipFill>
                  <pic:spPr>
                    <a:xfrm>
                      <a:off x="0" y="0"/>
                      <a:ext cx="5270500" cy="4676775"/>
                    </a:xfrm>
                    <a:prstGeom prst="rect">
                      <a:avLst/>
                    </a:prstGeom>
                    <a:ln w="12700" cap="flat">
                      <a:noFill/>
                      <a:miter lim="400000"/>
                    </a:ln>
                    <a:effectLst/>
                  </pic:spPr>
                </pic:pic>
              </a:graphicData>
            </a:graphic>
          </wp:anchor>
        </w:drawing>
      </w:r>
    </w:p>
    <w:p>
      <w:pPr>
        <w:pStyle w:val="正文"/>
        <w:widowControl w:val="1"/>
        <w:spacing w:line="400" w:lineRule="exact"/>
      </w:pPr>
    </w:p>
    <w:p>
      <w:pPr>
        <w:pStyle w:val="正文"/>
        <w:widowControl w:val="1"/>
        <w:spacing w:line="400" w:lineRule="exact"/>
      </w:pPr>
    </w:p>
    <w:p>
      <w:pPr>
        <w:pStyle w:val="正文"/>
        <w:jc w:val="center"/>
      </w:pPr>
    </w:p>
    <w:p>
      <w:pPr>
        <w:pStyle w:val="正文"/>
        <w:jc w:val="center"/>
      </w:pPr>
    </w:p>
    <w:p>
      <w:pPr>
        <w:pStyle w:val="正文"/>
        <w:jc w:val="center"/>
      </w:pPr>
    </w:p>
    <w:p>
      <w:pPr>
        <w:pStyle w:val="正文"/>
        <w:jc w:val="center"/>
      </w:pPr>
    </w:p>
    <w:p>
      <w:pPr>
        <w:pStyle w:val="正文"/>
        <w:jc w:val="center"/>
      </w:pPr>
    </w:p>
    <w:p>
      <w:pPr>
        <w:pStyle w:val="正文"/>
      </w:pPr>
    </w:p>
    <w:p>
      <w:pPr>
        <w:pStyle w:val="正文"/>
        <w:jc w:val="center"/>
      </w:pPr>
      <w:r>
        <w:rPr>
          <w:rtl w:val="0"/>
          <w:lang w:val="en-US"/>
        </w:rPr>
        <w:t xml:space="preserve">Figure8. Correlation </w:t>
      </w:r>
      <w:ins w:id="274" w:date="2018-08-29T15:40:00Z" w:author="HP">
        <w:r>
          <w:rPr>
            <w:rtl w:val="0"/>
            <w:lang w:val="en-US"/>
          </w:rPr>
          <w:t>A</w:t>
        </w:r>
      </w:ins>
      <w:del w:id="275" w:date="2018-08-29T15:40:00Z" w:author="HP">
        <w:r>
          <w:rPr>
            <w:rtl w:val="0"/>
            <w:lang w:val="en-US"/>
          </w:rPr>
          <w:delText>a</w:delText>
        </w:r>
      </w:del>
      <w:r>
        <w:rPr>
          <w:rtl w:val="0"/>
          <w:lang w:val="en-US"/>
        </w:rPr>
        <w:t xml:space="preserve">fter </w:t>
      </w:r>
      <w:ins w:id="276" w:date="2018-08-29T15:40:00Z" w:author="HP">
        <w:r>
          <w:rPr>
            <w:rtl w:val="0"/>
            <w:lang w:val="en-US"/>
          </w:rPr>
          <w:t>I</w:t>
        </w:r>
      </w:ins>
      <w:del w:id="277" w:date="2018-08-29T15:40:00Z" w:author="HP">
        <w:r>
          <w:rPr>
            <w:rtl w:val="0"/>
            <w:lang w:val="en-US"/>
          </w:rPr>
          <w:delText>i</w:delText>
        </w:r>
      </w:del>
      <w:r>
        <w:rPr>
          <w:rtl w:val="0"/>
          <w:lang w:val="en-US"/>
        </w:rPr>
        <w:t>mputation</w:t>
      </w:r>
    </w:p>
    <w:p>
      <w:pPr>
        <w:pStyle w:val="正文"/>
        <w:widowControl w:val="1"/>
        <w:spacing w:line="400" w:lineRule="exact"/>
      </w:pPr>
      <w:r>
        <w:rPr>
          <w:rtl w:val="0"/>
          <w:lang w:val="en-US"/>
        </w:rPr>
        <w:t>3.4 Feature Engin</w:t>
      </w:r>
      <w:ins w:id="278" w:date="2018-08-29T17:00:00Z" w:author="HP">
        <w:r>
          <w:rPr>
            <w:rtl w:val="0"/>
            <w:lang w:val="en-US"/>
          </w:rPr>
          <w:t>e</w:t>
        </w:r>
      </w:ins>
      <w:r>
        <w:rPr>
          <w:rtl w:val="0"/>
          <w:lang w:val="en-US"/>
        </w:rPr>
        <w:t>erin</w:t>
      </w:r>
      <w:ins w:id="279" w:date="2018-08-29T17:00:00Z" w:author="HP">
        <w:r>
          <w:rPr>
            <w:rtl w:val="0"/>
            <w:lang w:val="en-US"/>
          </w:rPr>
          <w:t>g</w:t>
        </w:r>
      </w:ins>
      <w:del w:id="280" w:date="2018-08-29T17:00:00Z" w:author="HP">
        <w:r>
          <w:rPr>
            <w:rtl w:val="0"/>
            <w:lang w:val="en-US"/>
          </w:rPr>
          <w:delText>g</w:delText>
        </w:r>
      </w:del>
    </w:p>
    <w:p>
      <w:pPr>
        <w:pStyle w:val="正文"/>
      </w:pPr>
    </w:p>
    <w:p>
      <w:pPr>
        <w:pStyle w:val="正文"/>
        <w:widowControl w:val="1"/>
        <w:spacing w:line="400" w:lineRule="exact"/>
      </w:pPr>
      <w:r>
        <w:rPr>
          <w:rtl w:val="0"/>
          <w:lang w:val="en-US"/>
        </w:rPr>
        <w:t>3.4.1</w:t>
      </w:r>
      <w:ins w:id="281" w:date="2018-08-29T15:49:00Z" w:author="HP">
        <w:r>
          <w:rPr>
            <w:rtl w:val="0"/>
            <w:lang w:val="en-US"/>
          </w:rPr>
          <w:t xml:space="preserve"> </w:t>
        </w:r>
      </w:ins>
      <w:r>
        <w:rPr>
          <w:rtl w:val="0"/>
          <w:lang w:val="en-US"/>
        </w:rPr>
        <w:t>TRANSFORM</w:t>
      </w:r>
      <w:ins w:id="282" w:date="2018-08-29T15:42:00Z" w:author="HP">
        <w:r>
          <w:rPr>
            <w:rtl w:val="0"/>
            <w:lang w:val="en-US"/>
          </w:rPr>
          <w:t>ING</w:t>
        </w:r>
      </w:ins>
      <w:r>
        <w:rPr>
          <w:rtl w:val="0"/>
          <w:lang w:val="en-US"/>
        </w:rPr>
        <w:t xml:space="preserve"> THE DATA TYPE</w:t>
      </w:r>
    </w:p>
    <w:p>
      <w:pPr>
        <w:pStyle w:val="正文"/>
        <w:widowControl w:val="1"/>
        <w:spacing w:line="400" w:lineRule="exact"/>
      </w:pPr>
      <w:r>
        <w:rPr>
          <w:rtl w:val="0"/>
          <w:lang w:val="en-US"/>
        </w:rPr>
        <w:t>In the algorithm to be applied next</w:t>
      </w:r>
      <w:ins w:id="283" w:date="2018-08-29T15:42:00Z" w:author="HP">
        <w:r>
          <w:rPr>
            <w:rtl w:val="0"/>
            <w:lang w:val="en-US"/>
          </w:rPr>
          <w:t xml:space="preserve">, </w:t>
        </w:r>
      </w:ins>
      <w:del w:id="284" w:date="2018-08-29T15:42:00Z" w:author="HP">
        <w:r>
          <w:rPr>
            <w:rtl w:val="0"/>
            <w:lang w:val="en-US"/>
          </w:rPr>
          <w:delText xml:space="preserve">, </w:delText>
        </w:r>
      </w:del>
      <w:r>
        <w:rPr>
          <w:rtl w:val="0"/>
          <w:lang w:val="en-US"/>
        </w:rPr>
        <w:t>the data type should be legal</w:t>
      </w:r>
      <w:ins w:id="285" w:date="2018-08-29T15:42:00Z" w:author="HP">
        <w:r>
          <w:rPr>
            <w:rtl w:val="0"/>
            <w:lang w:val="en-US"/>
          </w:rPr>
          <w:t>,</w:t>
        </w:r>
      </w:ins>
      <w:r>
        <w:rPr>
          <w:rtl w:val="0"/>
          <w:lang w:val="en-US"/>
        </w:rPr>
        <w:t xml:space="preserve"> which means </w:t>
      </w:r>
      <w:ins w:id="286" w:date="2018-08-29T15:42:00Z" w:author="HP">
        <w:r>
          <w:rPr>
            <w:rtl w:val="0"/>
            <w:lang w:val="en-US"/>
          </w:rPr>
          <w:t xml:space="preserve">that </w:t>
        </w:r>
      </w:ins>
      <w:r>
        <w:rPr>
          <w:rtl w:val="0"/>
          <w:lang w:val="en-US"/>
        </w:rPr>
        <w:t xml:space="preserve">we should </w:t>
      </w:r>
      <w:del w:id="287" w:date="2018-08-29T15:42:00Z" w:author="HP">
        <w:r>
          <w:rPr>
            <w:rtl w:val="0"/>
            <w:lang w:val="en-US"/>
          </w:rPr>
          <w:delText xml:space="preserve">do </w:delText>
        </w:r>
      </w:del>
      <w:r>
        <w:rPr>
          <w:rtl w:val="0"/>
          <w:lang w:val="en-US"/>
        </w:rPr>
        <w:t>transform</w:t>
      </w:r>
      <w:ins w:id="288" w:date="2018-08-29T15:42:00Z" w:author="HP">
        <w:r>
          <w:rPr>
            <w:rtl w:val="0"/>
            <w:lang w:val="en-US"/>
          </w:rPr>
          <w:t xml:space="preserve"> </w:t>
        </w:r>
      </w:ins>
      <w:del w:id="289" w:date="2018-08-29T15:42:00Z" w:author="HP">
        <w:r>
          <w:rPr>
            <w:rtl w:val="0"/>
            <w:lang w:val="en-US"/>
          </w:rPr>
          <w:delText xml:space="preserve">ation to </w:delText>
        </w:r>
      </w:del>
      <w:r>
        <w:rPr>
          <w:rtl w:val="0"/>
          <w:lang w:val="en-US"/>
        </w:rPr>
        <w:t>some of th</w:t>
      </w:r>
      <w:ins w:id="290" w:date="2018-08-29T15:43:00Z" w:author="HP">
        <w:r>
          <w:rPr>
            <w:rtl w:val="0"/>
            <w:lang w:val="en-US"/>
          </w:rPr>
          <w:t>i</w:t>
        </w:r>
      </w:ins>
      <w:del w:id="291" w:date="2018-08-29T15:43:00Z" w:author="HP">
        <w:r>
          <w:rPr>
            <w:rtl w:val="0"/>
            <w:lang w:val="en-US"/>
          </w:rPr>
          <w:delText>e</w:delText>
        </w:r>
      </w:del>
      <w:r>
        <w:rPr>
          <w:rtl w:val="0"/>
          <w:lang w:val="en-US"/>
        </w:rPr>
        <w:t>s data.</w:t>
      </w:r>
    </w:p>
    <w:p>
      <w:pPr>
        <w:pStyle w:val="正文"/>
        <w:widowControl w:val="1"/>
        <w:spacing w:line="400" w:lineRule="exact"/>
      </w:pPr>
      <w:r>
        <w:rPr>
          <w:rtl w:val="0"/>
          <w:lang w:val="en-US"/>
        </w:rPr>
        <w:t xml:space="preserve">In one </w:t>
      </w:r>
      <w:del w:id="292" w:date="2018-08-29T15:43:00Z" w:author="HP">
        <w:r>
          <w:rPr>
            <w:rtl w:val="0"/>
            <w:lang w:val="en-US"/>
          </w:rPr>
          <w:delText>way</w:delText>
        </w:r>
      </w:del>
      <w:ins w:id="293" w:date="2018-08-29T15:43:00Z" w:author="HP">
        <w:r>
          <w:rPr>
            <w:rtl w:val="0"/>
            <w:lang w:val="en-US"/>
          </w:rPr>
          <w:t>method</w:t>
        </w:r>
      </w:ins>
      <w:r>
        <w:rPr>
          <w:rtl w:val="0"/>
          <w:lang w:val="en-US"/>
        </w:rPr>
        <w:t>, we</w:t>
      </w:r>
      <w:ins w:id="294" w:date="2018-08-29T18:58:10Z" w:author="Shuo Zhang">
        <w:r>
          <w:rPr>
            <w:rtl w:val="0"/>
            <w:lang w:val="en-US"/>
          </w:rPr>
          <w:t xml:space="preserve">  transferred some numeric features to categorical types </w:t>
        </w:r>
      </w:ins>
      <w:del w:id="295" w:date="2018-08-29T07:31:56Z" w:author="Shuo Zhang">
        <w:r>
          <w:rPr>
            <w:rtl w:val="0"/>
            <w:lang w:val="en-US"/>
          </w:rPr>
          <w:delText xml:space="preserve"> </w:delText>
        </w:r>
      </w:del>
      <w:del w:id="296" w:date="2018-08-29T15:43:00Z" w:author="HP">
        <w:r>
          <w:rPr>
            <w:rtl w:val="0"/>
            <w:lang w:val="en-US"/>
          </w:rPr>
          <w:delText xml:space="preserve">make </w:delText>
        </w:r>
      </w:del>
      <w:ins w:id="297" w:date="2018-08-29T15:43:00Z" w:author="HP">
        <w:del w:id="298" w:date="2018-08-29T07:31:55Z" w:author="Shuo Zhang">
          <w:r>
            <w:rPr>
              <w:rtl w:val="0"/>
              <w:lang w:val="en-US"/>
            </w:rPr>
            <w:delText xml:space="preserve">create </w:delText>
          </w:r>
        </w:del>
      </w:ins>
      <w:del w:id="299" w:date="2018-08-29T07:31:55Z" w:author="Shuo Zhang">
        <w:r>
          <w:rPr>
            <w:rtl w:val="0"/>
            <w:lang w:val="en-US"/>
          </w:rPr>
          <w:delText>some</w:delText>
        </w:r>
      </w:del>
      <w:del w:id="300" w:date="2018-08-29T15:44:00Z" w:author="HP">
        <w:r>
          <w:rPr>
            <w:rtl w:val="0"/>
            <w:lang w:val="en-US"/>
          </w:rPr>
          <w:delText xml:space="preserve"> date</w:delText>
        </w:r>
      </w:del>
      <w:del w:id="301" w:date="2018-08-29T07:31:53Z" w:author="Shuo Zhang">
        <w:r>
          <w:rPr>
            <w:rtl w:val="0"/>
            <w:lang w:val="en-US"/>
          </w:rPr>
          <w:delText xml:space="preserve"> </w:delText>
        </w:r>
      </w:del>
      <w:del w:id="302" w:date="2018-08-29T15:43:00Z" w:author="HP">
        <w:r>
          <w:rPr>
            <w:rtl w:val="0"/>
            <w:lang w:val="en-US"/>
          </w:rPr>
          <w:delText>numerical</w:delText>
        </w:r>
      </w:del>
      <w:ins w:id="303" w:date="2018-08-29T15:44:00Z" w:author="HP">
        <w:del w:id="304" w:date="2018-08-29T18:58:01Z" w:author="Shuo Zhang">
          <w:r>
            <w:rPr>
              <w:rtl w:val="0"/>
              <w:lang w:val="en-US"/>
            </w:rPr>
            <w:delText>numerical data,</w:delText>
          </w:r>
        </w:del>
      </w:ins>
      <w:del w:id="305" w:date="2018-08-29T18:58:01Z" w:author="Shuo Zhang">
        <w:r>
          <w:rPr>
            <w:rtl w:val="0"/>
            <w:lang w:val="en-US"/>
          </w:rPr>
          <w:delText xml:space="preserve"> </w:delText>
        </w:r>
      </w:del>
      <w:ins w:id="306" w:date="2018-08-29T15:44:00Z" w:author="HP">
        <w:del w:id="307" w:date="2018-08-29T18:58:01Z" w:author="Shuo Zhang">
          <w:r>
            <w:rPr>
              <w:rtl w:val="0"/>
              <w:lang w:val="en-US"/>
            </w:rPr>
            <w:delText xml:space="preserve">which is </w:delText>
          </w:r>
        </w:del>
      </w:ins>
      <w:del w:id="308" w:date="2018-08-29T15:44:00Z" w:author="HP">
        <w:r>
          <w:rPr>
            <w:rtl w:val="0"/>
            <w:lang w:val="en-US"/>
          </w:rPr>
          <w:delText>that actually are</w:delText>
        </w:r>
      </w:del>
      <w:ins w:id="309" w:date="2018-08-29T15:44:00Z" w:author="HP">
        <w:del w:id="310" w:date="2018-08-29T18:58:01Z" w:author="Shuo Zhang">
          <w:r>
            <w:rPr>
              <w:rtl w:val="0"/>
              <w:lang w:val="en-US"/>
            </w:rPr>
            <w:delText>actually</w:delText>
          </w:r>
        </w:del>
      </w:ins>
      <w:del w:id="311" w:date="2018-08-29T18:58:01Z" w:author="Shuo Zhang">
        <w:r>
          <w:rPr>
            <w:rtl w:val="0"/>
            <w:lang w:val="en-US"/>
          </w:rPr>
          <w:delText xml:space="preserve"> simple categorical type</w:delText>
        </w:r>
      </w:del>
      <w:ins w:id="312" w:date="2018-08-29T15:44:00Z" w:author="HP">
        <w:del w:id="313" w:date="2018-08-29T18:58:01Z" w:author="Shuo Zhang">
          <w:r>
            <w:rPr>
              <w:rtl w:val="0"/>
              <w:lang w:val="en-US"/>
            </w:rPr>
            <w:delText>s</w:delText>
          </w:r>
        </w:del>
      </w:ins>
      <w:del w:id="314" w:date="2018-08-29T18:58:01Z" w:author="Shuo Zhang">
        <w:r>
          <w:rPr>
            <w:rtl w:val="0"/>
            <w:lang w:val="en-US"/>
          </w:rPr>
          <w:delText xml:space="preserve"> </w:delText>
        </w:r>
      </w:del>
      <w:del w:id="315" w:date="2018-08-29T15:44:00Z" w:author="HP">
        <w:r>
          <w:rPr>
            <w:rtl w:val="0"/>
            <w:lang w:val="en-US"/>
          </w:rPr>
          <w:delText xml:space="preserve">which </w:delText>
        </w:r>
      </w:del>
      <w:ins w:id="316" w:date="2018-08-29T15:44:00Z" w:author="HP">
        <w:del w:id="317" w:date="2018-08-29T18:58:01Z" w:author="Shuo Zhang">
          <w:r>
            <w:rPr>
              <w:rtl w:val="0"/>
              <w:lang w:val="en-US"/>
            </w:rPr>
            <w:delText xml:space="preserve">with </w:delText>
          </w:r>
        </w:del>
      </w:ins>
      <w:del w:id="318" w:date="2018-08-29T18:58:01Z" w:author="Shuo Zhang">
        <w:r>
          <w:rPr>
            <w:rtl w:val="0"/>
            <w:lang w:val="en-US"/>
          </w:rPr>
          <w:delText>no more tha</w:delText>
        </w:r>
      </w:del>
      <w:ins w:id="319" w:date="2018-08-29T15:44:00Z" w:author="HP">
        <w:del w:id="320" w:date="2018-08-29T18:58:01Z" w:author="Shuo Zhang">
          <w:r>
            <w:rPr>
              <w:rtl w:val="0"/>
              <w:lang w:val="en-US"/>
            </w:rPr>
            <w:delText>n</w:delText>
          </w:r>
        </w:del>
      </w:ins>
      <w:del w:id="321" w:date="2018-08-29T15:44:00Z" w:author="HP">
        <w:r>
          <w:rPr>
            <w:rtl w:val="0"/>
            <w:lang w:val="en-US"/>
          </w:rPr>
          <w:delText>t</w:delText>
        </w:r>
      </w:del>
      <w:del w:id="322" w:date="2018-08-29T18:58:07Z" w:author="Shuo Zhang">
        <w:r>
          <w:rPr>
            <w:rtl w:val="0"/>
            <w:lang w:val="en-US"/>
          </w:rPr>
          <w:delText xml:space="preserve"> two class</w:delText>
        </w:r>
      </w:del>
      <w:ins w:id="323" w:date="2018-08-29T15:44:00Z" w:author="HP">
        <w:del w:id="324" w:date="2018-08-29T18:58:07Z" w:author="Shuo Zhang">
          <w:r>
            <w:rPr>
              <w:rtl w:val="0"/>
              <w:lang w:val="en-US"/>
            </w:rPr>
            <w:delText>es,</w:delText>
          </w:r>
        </w:del>
      </w:ins>
      <w:del w:id="325" w:date="2018-08-29T18:58:07Z" w:author="Shuo Zhang">
        <w:r>
          <w:rPr>
            <w:rtl w:val="0"/>
            <w:lang w:val="en-US"/>
          </w:rPr>
          <w:delText xml:space="preserve"> which</w:delText>
        </w:r>
      </w:del>
      <w:r>
        <w:rPr>
          <w:rtl w:val="0"/>
          <w:lang w:val="en-US"/>
        </w:rPr>
        <w:t xml:space="preserve"> includ</w:t>
      </w:r>
      <w:del w:id="326" w:date="2018-08-29T18:58:21Z" w:author="Shuo Zhang">
        <w:r>
          <w:rPr>
            <w:rtl w:val="0"/>
            <w:lang w:val="en-US"/>
          </w:rPr>
          <w:delText>e</w:delText>
        </w:r>
      </w:del>
      <w:ins w:id="327" w:date="2018-08-29T18:58:18Z" w:author="Shuo Zhang">
        <w:r>
          <w:rPr>
            <w:rtl w:val="0"/>
            <w:lang w:val="en-US"/>
          </w:rPr>
          <w:t xml:space="preserve">ing </w:t>
        </w:r>
      </w:ins>
      <w:del w:id="328" w:date="2018-08-29T15:44:00Z" w:author="HP">
        <w:r>
          <w:rPr>
            <w:rtl w:val="0"/>
            <w:lang w:val="en-US"/>
          </w:rPr>
          <w:delText>s</w:delText>
        </w:r>
      </w:del>
      <w:del w:id="329" w:date="2018-08-29T18:58:16Z" w:author="Shuo Zhang">
        <w:r>
          <w:rPr>
            <w:rtl w:val="0"/>
            <w:lang w:val="en-US"/>
          </w:rPr>
          <w:delText xml:space="preserve"> </w:delText>
        </w:r>
      </w:del>
      <w:r>
        <w:rPr>
          <w:rtl w:val="0"/>
          <w:lang w:val="en-US"/>
        </w:rPr>
        <w:t xml:space="preserve">'MSSubClass', 'OverallCond', </w:t>
      </w:r>
      <w:r>
        <w:rPr>
          <w:rtl w:val="0"/>
          <w:lang w:val="en-US"/>
        </w:rPr>
        <w:t>‘</w:t>
      </w:r>
      <w:r>
        <w:rPr>
          <w:rtl w:val="0"/>
          <w:lang w:val="en-US"/>
        </w:rPr>
        <w:t xml:space="preserve">'YrSold', 'MoSold'. </w:t>
      </w:r>
    </w:p>
    <w:p>
      <w:pPr>
        <w:pStyle w:val="正文"/>
        <w:widowControl w:val="1"/>
        <w:spacing w:line="400" w:lineRule="exact"/>
      </w:pPr>
      <w:ins w:id="330" w:date="2018-08-29T15:45:00Z" w:author="HP">
        <w:r>
          <w:rPr>
            <w:rtl w:val="0"/>
            <w:lang w:val="en-US"/>
          </w:rPr>
          <w:t>A</w:t>
        </w:r>
      </w:ins>
      <w:del w:id="331" w:date="2018-08-29T15:45:00Z" w:author="HP">
        <w:r>
          <w:rPr>
            <w:rtl w:val="0"/>
            <w:lang w:val="en-US"/>
          </w:rPr>
          <w:delText>In a</w:delText>
        </w:r>
      </w:del>
      <w:r>
        <w:rPr>
          <w:rtl w:val="0"/>
          <w:lang w:val="en-US"/>
        </w:rPr>
        <w:t xml:space="preserve">nother </w:t>
      </w:r>
      <w:del w:id="332" w:date="2018-08-29T15:45:00Z" w:author="HP">
        <w:r>
          <w:rPr>
            <w:rtl w:val="0"/>
            <w:lang w:val="en-US"/>
          </w:rPr>
          <w:delText>way</w:delText>
        </w:r>
      </w:del>
      <w:ins w:id="333" w:date="2018-08-29T15:46:00Z" w:author="HP">
        <w:r>
          <w:rPr>
            <w:rtl w:val="0"/>
            <w:lang w:val="en-US"/>
          </w:rPr>
          <w:t>way</w:t>
        </w:r>
      </w:ins>
      <w:r>
        <w:rPr>
          <w:rtl w:val="0"/>
          <w:lang w:val="en-US"/>
        </w:rPr>
        <w:t xml:space="preserve">, </w:t>
      </w:r>
      <w:del w:id="334" w:date="2018-08-29T15:45:00Z" w:author="HP">
        <w:r>
          <w:rPr>
            <w:rtl w:val="0"/>
            <w:lang w:val="en-US"/>
          </w:rPr>
          <w:delText>for the</w:delText>
        </w:r>
      </w:del>
      <w:ins w:id="335" w:date="2018-08-29T15:45:00Z" w:author="HP">
        <w:r>
          <w:rPr>
            <w:rtl w:val="0"/>
            <w:lang w:val="en-US"/>
          </w:rPr>
          <w:t>which allows for</w:t>
        </w:r>
      </w:ins>
      <w:r>
        <w:rPr>
          <w:rtl w:val="0"/>
          <w:lang w:val="en-US"/>
        </w:rPr>
        <w:t xml:space="preserve"> categorical feature</w:t>
      </w:r>
      <w:ins w:id="336" w:date="2018-08-29T15:46:00Z" w:author="HP">
        <w:r>
          <w:rPr>
            <w:rtl w:val="0"/>
            <w:lang w:val="en-US"/>
          </w:rPr>
          <w:t>s</w:t>
        </w:r>
      </w:ins>
      <w:r>
        <w:rPr>
          <w:rtl w:val="0"/>
          <w:lang w:val="en-US"/>
        </w:rPr>
        <w:t xml:space="preserve"> with </w:t>
      </w:r>
      <w:del w:id="337" w:date="2018-08-29T15:46:00Z" w:author="HP">
        <w:r>
          <w:rPr>
            <w:rtl w:val="0"/>
            <w:lang w:val="en-US"/>
          </w:rPr>
          <w:delText xml:space="preserve">3 </w:delText>
        </w:r>
      </w:del>
      <w:ins w:id="338" w:date="2018-08-29T15:46:00Z" w:author="HP">
        <w:r>
          <w:rPr>
            <w:rtl w:val="0"/>
            <w:lang w:val="en-US"/>
          </w:rPr>
          <w:t xml:space="preserve">three </w:t>
        </w:r>
      </w:ins>
      <w:r>
        <w:rPr>
          <w:rtl w:val="0"/>
          <w:lang w:val="en-US"/>
        </w:rPr>
        <w:t>or more class</w:t>
      </w:r>
      <w:ins w:id="339" w:date="2018-08-29T15:46:00Z" w:author="HP">
        <w:r>
          <w:rPr>
            <w:rtl w:val="0"/>
            <w:lang w:val="en-US"/>
          </w:rPr>
          <w:t>es,</w:t>
        </w:r>
      </w:ins>
      <w:r>
        <w:rPr>
          <w:rtl w:val="0"/>
          <w:lang w:val="en-US"/>
        </w:rPr>
        <w:t xml:space="preserve"> </w:t>
      </w:r>
      <w:ins w:id="340" w:date="2018-08-29T15:46:00Z" w:author="HP">
        <w:r>
          <w:rPr>
            <w:rtl w:val="0"/>
            <w:lang w:val="en-US"/>
          </w:rPr>
          <w:t xml:space="preserve">is to </w:t>
        </w:r>
      </w:ins>
      <w:del w:id="341" w:date="2018-08-29T15:46:00Z" w:author="HP">
        <w:r>
          <w:rPr>
            <w:rtl w:val="0"/>
            <w:lang w:val="en-US"/>
          </w:rPr>
          <w:delText>we use</w:delText>
        </w:r>
      </w:del>
      <w:ins w:id="342" w:date="2018-08-29T15:46:00Z" w:author="HP">
        <w:r>
          <w:rPr>
            <w:rtl w:val="0"/>
            <w:lang w:val="en-US"/>
          </w:rPr>
          <w:t>employ</w:t>
        </w:r>
      </w:ins>
      <w:r>
        <w:rPr>
          <w:rtl w:val="0"/>
          <w:lang w:val="en-US"/>
        </w:rPr>
        <w:t xml:space="preserve"> the method of </w:t>
      </w:r>
      <w:r>
        <w:rPr>
          <w:rtl w:val="0"/>
          <w:lang w:val="en-US"/>
        </w:rPr>
        <w:t>‘</w:t>
      </w:r>
      <w:r>
        <w:rPr>
          <w:rtl w:val="0"/>
          <w:lang w:val="en-US"/>
        </w:rPr>
        <w:t>LabelEncoder</w:t>
      </w:r>
      <w:r>
        <w:rPr>
          <w:rtl w:val="0"/>
          <w:lang w:val="en-US"/>
        </w:rPr>
        <w:t xml:space="preserve">’ </w:t>
      </w:r>
      <w:r>
        <w:rPr>
          <w:rtl w:val="0"/>
          <w:lang w:val="en-US"/>
        </w:rPr>
        <w:t>to transform them</w:t>
      </w:r>
      <w:ins w:id="343" w:date="2018-08-29T15:48:00Z" w:author="HP">
        <w:r>
          <w:rPr>
            <w:rtl w:val="0"/>
            <w:lang w:val="en-US"/>
          </w:rPr>
          <w:t>,</w:t>
        </w:r>
      </w:ins>
      <w:r>
        <w:rPr>
          <w:rtl w:val="0"/>
          <w:lang w:val="en-US"/>
        </w:rPr>
        <w:t xml:space="preserve"> which includes 'FireplaceQu', 'BsmtQual', 'BsmtCond', 'GarageQual', 'GarageCond', 'ExterQual', 'ExterCond','HeatingQC', 'PoolQC', 'KitchenQual', 'BsmtFinType1', 'BsmtFinType2', 'Functional', 'Fence', 'BsmtExposure', 'GarageFinish', 'LandSlope','LotShape', 'PavedDrive', 'Street', 'Alley', 'CentralAir', 'MSSubClass', 'OverallCond', 'YrSold', 'MoSold'. At last we </w:t>
      </w:r>
      <w:del w:id="344" w:date="2018-08-29T15:48:00Z" w:author="HP">
        <w:r>
          <w:rPr>
            <w:rtl w:val="0"/>
            <w:lang w:val="en-US"/>
          </w:rPr>
          <w:delText xml:space="preserve">use </w:delText>
        </w:r>
      </w:del>
      <w:ins w:id="345" w:date="2018-08-29T15:48:00Z" w:author="HP">
        <w:r>
          <w:rPr>
            <w:rtl w:val="0"/>
            <w:lang w:val="en-US"/>
          </w:rPr>
          <w:t xml:space="preserve">implement </w:t>
        </w:r>
      </w:ins>
      <w:r>
        <w:rPr>
          <w:rtl w:val="0"/>
          <w:lang w:val="en-US"/>
        </w:rPr>
        <w:t>‘</w:t>
      </w:r>
      <w:r>
        <w:rPr>
          <w:rtl w:val="0"/>
          <w:lang w:val="en-US"/>
        </w:rPr>
        <w:t>One-Hot-Encoding</w:t>
      </w:r>
      <w:r>
        <w:rPr>
          <w:rtl w:val="0"/>
          <w:lang w:val="en-US"/>
        </w:rPr>
        <w:t>’</w:t>
      </w:r>
      <w:ins w:id="346" w:date="2018-08-29T15:48:00Z" w:author="HP">
        <w:r>
          <w:rPr>
            <w:rtl w:val="0"/>
            <w:lang w:val="en-US"/>
          </w:rPr>
          <w:t xml:space="preserve"> in order</w:t>
        </w:r>
      </w:ins>
      <w:r>
        <w:rPr>
          <w:rtl w:val="0"/>
          <w:lang w:val="en-US"/>
        </w:rPr>
        <w:t xml:space="preserve"> to make </w:t>
      </w:r>
      <w:ins w:id="347" w:date="2018-08-29T15:48:00Z" w:author="HP">
        <w:r>
          <w:rPr>
            <w:rtl w:val="0"/>
            <w:lang w:val="en-US"/>
          </w:rPr>
          <w:t xml:space="preserve">dummy variables out of </w:t>
        </w:r>
      </w:ins>
      <w:r>
        <w:rPr>
          <w:rtl w:val="0"/>
          <w:lang w:val="en-US"/>
        </w:rPr>
        <w:t xml:space="preserve">all the categorical data </w:t>
      </w:r>
      <w:del w:id="348" w:date="2018-08-29T15:48:00Z" w:author="HP">
        <w:r>
          <w:rPr>
            <w:rtl w:val="0"/>
            <w:lang w:val="en-US"/>
          </w:rPr>
          <w:delText xml:space="preserve">dummy variables </w:delText>
        </w:r>
      </w:del>
      <w:r>
        <w:rPr>
          <w:rtl w:val="0"/>
          <w:lang w:val="en-US"/>
        </w:rPr>
        <w:t>which</w:t>
      </w:r>
      <w:ins w:id="349" w:date="2018-08-29T15:48:00Z" w:author="HP">
        <w:r>
          <w:rPr>
            <w:rtl w:val="0"/>
            <w:lang w:val="en-US"/>
          </w:rPr>
          <w:t xml:space="preserve"> will</w:t>
        </w:r>
      </w:ins>
      <w:r>
        <w:rPr>
          <w:rtl w:val="0"/>
          <w:lang w:val="en-US"/>
        </w:rPr>
        <w:t xml:space="preserve"> have better effect</w:t>
      </w:r>
      <w:ins w:id="350" w:date="2018-08-29T15:49:00Z" w:author="HP">
        <w:r>
          <w:rPr>
            <w:rtl w:val="0"/>
            <w:lang w:val="en-US"/>
          </w:rPr>
          <w:t>s</w:t>
        </w:r>
      </w:ins>
      <w:r>
        <w:rPr>
          <w:rtl w:val="0"/>
          <w:lang w:val="en-US"/>
        </w:rPr>
        <w:t xml:space="preserve"> on the algorithms.</w:t>
      </w:r>
    </w:p>
    <w:p>
      <w:pPr>
        <w:pStyle w:val="正文"/>
        <w:widowControl w:val="1"/>
        <w:spacing w:line="400" w:lineRule="exact"/>
      </w:pPr>
    </w:p>
    <w:p>
      <w:pPr>
        <w:pStyle w:val="正文"/>
        <w:widowControl w:val="1"/>
        <w:spacing w:line="400" w:lineRule="exact"/>
      </w:pPr>
      <w:r>
        <w:rPr>
          <w:rtl w:val="0"/>
          <w:lang w:val="en-US"/>
        </w:rPr>
        <w:t>3.4.2</w:t>
      </w:r>
      <w:ins w:id="351" w:date="2018-08-29T15:49:00Z" w:author="HP">
        <w:r>
          <w:rPr>
            <w:rtl w:val="0"/>
            <w:lang w:val="en-US"/>
          </w:rPr>
          <w:t xml:space="preserve"> </w:t>
        </w:r>
      </w:ins>
      <w:r>
        <w:rPr>
          <w:rtl w:val="0"/>
          <w:lang w:val="en-US"/>
        </w:rPr>
        <w:t>ADDING A NEW FEATURE</w:t>
      </w:r>
    </w:p>
    <w:p>
      <w:pPr>
        <w:pStyle w:val="正文"/>
        <w:widowControl w:val="1"/>
        <w:spacing w:line="400" w:lineRule="exact"/>
      </w:pPr>
      <w:r>
        <w:rPr>
          <w:rtl w:val="0"/>
          <w:lang w:val="en-US"/>
        </w:rPr>
        <w:t>We know that the mean house price for different part</w:t>
      </w:r>
      <w:ins w:id="352" w:date="2018-08-29T15:49:00Z" w:author="HP">
        <w:r>
          <w:rPr>
            <w:rtl w:val="0"/>
            <w:lang w:val="en-US"/>
          </w:rPr>
          <w:t>s</w:t>
        </w:r>
      </w:ins>
      <w:r>
        <w:rPr>
          <w:rtl w:val="0"/>
          <w:lang w:val="en-US"/>
        </w:rPr>
        <w:t xml:space="preserve"> of the house is</w:t>
      </w:r>
      <w:ins w:id="353" w:date="2018-08-29T15:50:00Z" w:author="HP">
        <w:r>
          <w:rPr>
            <w:rtl w:val="0"/>
            <w:lang w:val="en-US"/>
          </w:rPr>
          <w:t xml:space="preserve"> the</w:t>
        </w:r>
      </w:ins>
      <w:r>
        <w:rPr>
          <w:rtl w:val="0"/>
          <w:lang w:val="en-US"/>
        </w:rPr>
        <w:t xml:space="preserve"> same. In th</w:t>
      </w:r>
      <w:ins w:id="354" w:date="2018-08-29T15:50:00Z" w:author="HP">
        <w:r>
          <w:rPr>
            <w:rtl w:val="0"/>
            <w:lang w:val="en-US"/>
          </w:rPr>
          <w:t>is</w:t>
        </w:r>
      </w:ins>
      <w:del w:id="355" w:date="2018-08-29T15:50:00Z" w:author="HP">
        <w:r>
          <w:rPr>
            <w:rtl w:val="0"/>
            <w:lang w:val="en-US"/>
          </w:rPr>
          <w:delText>at</w:delText>
        </w:r>
      </w:del>
      <w:r>
        <w:rPr>
          <w:rtl w:val="0"/>
          <w:lang w:val="en-US"/>
        </w:rPr>
        <w:t xml:space="preserve"> way, we </w:t>
      </w:r>
      <w:ins w:id="356" w:date="2018-08-29T15:50:00Z" w:author="HP">
        <w:r>
          <w:rPr>
            <w:rtl w:val="0"/>
            <w:lang w:val="en-US"/>
          </w:rPr>
          <w:t xml:space="preserve">can </w:t>
        </w:r>
      </w:ins>
      <w:r>
        <w:rPr>
          <w:rtl w:val="0"/>
          <w:lang w:val="en-US"/>
        </w:rPr>
        <w:t>combine the feature</w:t>
      </w:r>
      <w:ins w:id="357" w:date="2018-08-29T15:50:00Z" w:author="HP">
        <w:r>
          <w:rPr>
            <w:rtl w:val="0"/>
            <w:lang w:val="en-US"/>
          </w:rPr>
          <w:t>s</w:t>
        </w:r>
      </w:ins>
      <w:r>
        <w:rPr>
          <w:rtl w:val="0"/>
          <w:lang w:val="en-US"/>
        </w:rPr>
        <w:t xml:space="preserve"> 'TotalBsmtSF', '1stFlrSF',</w:t>
      </w:r>
      <w:ins w:id="358" w:date="2018-08-29T15:50:00Z" w:author="HP">
        <w:r>
          <w:rPr>
            <w:rtl w:val="0"/>
            <w:lang w:val="en-US"/>
          </w:rPr>
          <w:t xml:space="preserve"> and</w:t>
        </w:r>
      </w:ins>
      <w:r>
        <w:rPr>
          <w:rtl w:val="0"/>
          <w:lang w:val="en-US"/>
        </w:rPr>
        <w:t xml:space="preserve"> '2ndFlrSF' into a new feature</w:t>
      </w:r>
      <w:ins w:id="359" w:date="2018-08-29T15:50:00Z" w:author="HP">
        <w:r>
          <w:rPr>
            <w:rtl w:val="0"/>
            <w:lang w:val="en-US"/>
          </w:rPr>
          <w:t>, namely</w:t>
        </w:r>
      </w:ins>
      <w:r>
        <w:rPr>
          <w:rtl w:val="0"/>
          <w:lang w:val="en-US"/>
        </w:rPr>
        <w:t xml:space="preserve"> 'TotalSF'.</w:t>
      </w:r>
    </w:p>
    <w:p>
      <w:pPr>
        <w:pStyle w:val="正文"/>
        <w:widowControl w:val="1"/>
        <w:spacing w:line="400" w:lineRule="exact"/>
      </w:pPr>
    </w:p>
    <w:p>
      <w:pPr>
        <w:pStyle w:val="正文"/>
        <w:widowControl w:val="1"/>
        <w:spacing w:line="400" w:lineRule="exact"/>
      </w:pPr>
      <w:r>
        <w:rPr>
          <w:rtl w:val="0"/>
          <w:lang w:val="en-US"/>
        </w:rPr>
        <w:t>3.4.3</w:t>
      </w:r>
      <w:ins w:id="360" w:date="2018-08-29T15:50:00Z" w:author="HP">
        <w:r>
          <w:rPr>
            <w:rtl w:val="0"/>
            <w:lang w:val="en-US"/>
          </w:rPr>
          <w:t xml:space="preserve"> </w:t>
        </w:r>
      </w:ins>
      <w:r>
        <w:rPr>
          <w:rtl w:val="0"/>
          <w:lang w:val="en-US"/>
        </w:rPr>
        <w:t>FEATURE SKEWNESS</w:t>
      </w:r>
    </w:p>
    <w:p>
      <w:pPr>
        <w:pStyle w:val="正文"/>
        <w:widowControl w:val="1"/>
        <w:spacing w:line="400" w:lineRule="exact"/>
      </w:pPr>
      <w:r>
        <w:rPr>
          <w:rtl w:val="0"/>
          <w:lang w:val="en-US"/>
        </w:rPr>
        <w:t xml:space="preserve">In </w:t>
      </w:r>
      <w:del w:id="361" w:date="2018-08-29T15:50:00Z" w:author="HP">
        <w:r>
          <w:rPr>
            <w:rtl w:val="0"/>
            <w:lang w:val="en-US"/>
          </w:rPr>
          <w:delText xml:space="preserve">the </w:delText>
        </w:r>
      </w:del>
      <w:r>
        <w:rPr>
          <w:rtl w:val="0"/>
          <w:lang w:val="en-US"/>
        </w:rPr>
        <w:t xml:space="preserve">most of the algorithms, </w:t>
      </w:r>
      <w:del w:id="362" w:date="2018-08-29T15:50:00Z" w:author="HP">
        <w:r>
          <w:rPr>
            <w:rtl w:val="0"/>
            <w:lang w:val="en-US"/>
          </w:rPr>
          <w:delText xml:space="preserve">a </w:delText>
        </w:r>
      </w:del>
      <w:r>
        <w:rPr>
          <w:rtl w:val="0"/>
          <w:lang w:val="en-US"/>
        </w:rPr>
        <w:t>data with Gauss distribution can minimize</w:t>
      </w:r>
      <w:del w:id="363" w:date="2018-08-29T15:51:00Z" w:author="HP">
        <w:r>
          <w:rPr>
            <w:rtl w:val="0"/>
            <w:lang w:val="en-US"/>
          </w:rPr>
          <w:delText xml:space="preserve"> the</w:delText>
        </w:r>
      </w:del>
      <w:r>
        <w:rPr>
          <w:rtl w:val="0"/>
          <w:lang w:val="en-US"/>
        </w:rPr>
        <w:t xml:space="preserve"> error. </w:t>
      </w:r>
      <w:ins w:id="364" w:date="2018-08-29T15:51:00Z" w:author="HP">
        <w:r>
          <w:rPr>
            <w:rtl w:val="0"/>
            <w:lang w:val="en-US"/>
          </w:rPr>
          <w:t xml:space="preserve">Thus, </w:t>
        </w:r>
      </w:ins>
      <w:del w:id="365" w:date="2018-08-29T15:51:00Z" w:author="HP">
        <w:r>
          <w:rPr>
            <w:rtl w:val="0"/>
            <w:lang w:val="en-US"/>
          </w:rPr>
          <w:delText xml:space="preserve">So </w:delText>
        </w:r>
      </w:del>
      <w:r>
        <w:rPr>
          <w:rtl w:val="0"/>
          <w:lang w:val="en-US"/>
        </w:rPr>
        <w:t xml:space="preserve">we need to </w:t>
      </w:r>
      <w:ins w:id="366" w:date="2018-08-29T15:51:00Z" w:author="HP">
        <w:r>
          <w:rPr>
            <w:rtl w:val="0"/>
            <w:lang w:val="en-US"/>
          </w:rPr>
          <w:t>discover</w:t>
        </w:r>
      </w:ins>
      <w:del w:id="367" w:date="2018-08-29T15:51:00Z" w:author="HP">
        <w:r>
          <w:rPr>
            <w:rtl w:val="0"/>
            <w:lang w:val="en-US"/>
          </w:rPr>
          <w:delText>find out</w:delText>
        </w:r>
      </w:del>
      <w:r>
        <w:rPr>
          <w:rtl w:val="0"/>
          <w:lang w:val="en-US"/>
        </w:rPr>
        <w:t xml:space="preserve"> the skewing feature and then correct </w:t>
      </w:r>
      <w:del w:id="368" w:date="2018-08-29T15:51:00Z" w:author="HP">
        <w:r>
          <w:rPr>
            <w:rtl w:val="0"/>
            <w:lang w:val="en-US"/>
          </w:rPr>
          <w:delText>them</w:delText>
        </w:r>
      </w:del>
      <w:ins w:id="369" w:date="2018-08-29T15:51:00Z" w:author="HP">
        <w:r>
          <w:rPr>
            <w:rtl w:val="0"/>
            <w:lang w:val="en-US"/>
          </w:rPr>
          <w:t>it b</w:t>
        </w:r>
      </w:ins>
      <w:del w:id="370" w:date="2018-08-29T15:51:00Z" w:author="HP">
        <w:r>
          <w:rPr>
            <w:rtl w:val="0"/>
            <w:lang w:val="en-US"/>
          </w:rPr>
          <w:delText>. B</w:delText>
        </w:r>
      </w:del>
      <w:r>
        <w:rPr>
          <w:rtl w:val="0"/>
          <w:lang w:val="en-US"/>
        </w:rPr>
        <w:t xml:space="preserve">y calculating the </w:t>
      </w:r>
      <w:del w:id="371" w:date="2018-08-29T15:52:00Z" w:author="HP">
        <w:r>
          <w:rPr>
            <w:rtl w:val="0"/>
            <w:lang w:val="en-US"/>
          </w:rPr>
          <w:delText xml:space="preserve">skewness </w:delText>
        </w:r>
      </w:del>
      <w:ins w:id="372" w:date="2018-08-29T15:52:00Z" w:author="HP">
        <w:r>
          <w:rPr>
            <w:rtl w:val="0"/>
            <w:lang w:val="en-US"/>
          </w:rPr>
          <w:t xml:space="preserve">relative asymmetry </w:t>
        </w:r>
      </w:ins>
      <w:r>
        <w:rPr>
          <w:rtl w:val="0"/>
          <w:lang w:val="en-US"/>
        </w:rPr>
        <w:t>of the data.</w:t>
      </w:r>
    </w:p>
    <w:p>
      <w:pPr>
        <w:pStyle w:val="正文"/>
      </w:pPr>
    </w:p>
    <w:p>
      <w:pPr>
        <w:pStyle w:val="正文"/>
      </w:pPr>
    </w:p>
    <w:p>
      <w:pPr>
        <w:pStyle w:val="正文"/>
        <w:jc w:val="center"/>
      </w:pPr>
    </w:p>
    <w:p>
      <w:pPr>
        <w:pStyle w:val="正文"/>
        <w:jc w:val="center"/>
      </w:pPr>
      <w:r>
        <w:drawing>
          <wp:inline distT="0" distB="0" distL="0" distR="0">
            <wp:extent cx="1572312" cy="1799084"/>
            <wp:effectExtent l="0" t="0" r="0" b="0"/>
            <wp:docPr id="1073741833" name="officeArt object" descr="1534646605(1)"/>
            <wp:cNvGraphicFramePr/>
            <a:graphic xmlns:a="http://schemas.openxmlformats.org/drawingml/2006/main">
              <a:graphicData uri="http://schemas.openxmlformats.org/drawingml/2006/picture">
                <pic:pic xmlns:pic="http://schemas.openxmlformats.org/drawingml/2006/picture">
                  <pic:nvPicPr>
                    <pic:cNvPr id="1073741833" name="image9.png" descr="1534646605(1)"/>
                    <pic:cNvPicPr>
                      <a:picLocks noChangeAspect="1"/>
                    </pic:cNvPicPr>
                  </pic:nvPicPr>
                  <pic:blipFill>
                    <a:blip r:embed="rId12">
                      <a:extLst/>
                    </a:blip>
                    <a:stretch>
                      <a:fillRect/>
                    </a:stretch>
                  </pic:blipFill>
                  <pic:spPr>
                    <a:xfrm>
                      <a:off x="0" y="0"/>
                      <a:ext cx="1572312" cy="1799084"/>
                    </a:xfrm>
                    <a:prstGeom prst="rect">
                      <a:avLst/>
                    </a:prstGeom>
                    <a:ln w="12700" cap="flat">
                      <a:noFill/>
                      <a:miter lim="400000"/>
                    </a:ln>
                    <a:effectLst/>
                  </pic:spPr>
                </pic:pic>
              </a:graphicData>
            </a:graphic>
          </wp:inline>
        </w:drawing>
      </w:r>
    </w:p>
    <w:p>
      <w:pPr>
        <w:pStyle w:val="正文"/>
        <w:jc w:val="center"/>
      </w:pPr>
      <w:r>
        <w:rPr>
          <w:rtl w:val="0"/>
          <w:lang w:val="en-US"/>
        </w:rPr>
        <w:t>Figure9.</w:t>
      </w:r>
      <w:ins w:id="373" w:date="2018-08-29T15:52:00Z" w:author="HP">
        <w:r>
          <w:rPr>
            <w:rtl w:val="0"/>
            <w:lang w:val="en-US"/>
          </w:rPr>
          <w:t xml:space="preserve"> </w:t>
        </w:r>
      </w:ins>
      <w:r>
        <w:rPr>
          <w:rtl w:val="0"/>
          <w:lang w:val="en-US"/>
        </w:rPr>
        <w:t xml:space="preserve">Skewness </w:t>
      </w:r>
      <w:del w:id="374" w:date="2018-08-29T17:00:00Z" w:author="HP">
        <w:r>
          <w:rPr>
            <w:rtl w:val="0"/>
            <w:lang w:val="en-US"/>
          </w:rPr>
          <w:delText>of  the</w:delText>
        </w:r>
      </w:del>
      <w:ins w:id="375" w:date="2018-08-29T17:00:00Z" w:author="HP">
        <w:r>
          <w:rPr>
            <w:rtl w:val="0"/>
            <w:lang w:val="en-US"/>
          </w:rPr>
          <w:t>of the</w:t>
        </w:r>
      </w:ins>
      <w:r>
        <w:rPr>
          <w:rtl w:val="0"/>
          <w:lang w:val="en-US"/>
        </w:rPr>
        <w:t xml:space="preserve"> </w:t>
      </w:r>
      <w:ins w:id="376" w:date="2018-08-29T15:52:00Z" w:author="HP">
        <w:r>
          <w:rPr>
            <w:rtl w:val="0"/>
            <w:lang w:val="en-US"/>
          </w:rPr>
          <w:t>F</w:t>
        </w:r>
      </w:ins>
      <w:del w:id="377" w:date="2018-08-29T15:52:00Z" w:author="HP">
        <w:r>
          <w:rPr>
            <w:rtl w:val="0"/>
            <w:lang w:val="en-US"/>
          </w:rPr>
          <w:delText>f</w:delText>
        </w:r>
      </w:del>
      <w:r>
        <w:rPr>
          <w:rtl w:val="0"/>
          <w:lang w:val="en-US"/>
        </w:rPr>
        <w:t>eature</w:t>
      </w:r>
    </w:p>
    <w:p>
      <w:pPr>
        <w:pStyle w:val="正文"/>
        <w:widowControl w:val="1"/>
        <w:spacing w:line="400" w:lineRule="exact"/>
      </w:pPr>
      <w:r>
        <w:rPr>
          <w:rtl w:val="0"/>
          <w:lang w:val="en-US"/>
        </w:rPr>
        <w:t>We select the top 10 skewing features</w:t>
      </w:r>
      <w:ins w:id="378" w:date="2018-08-29T15:52:00Z" w:author="HP">
        <w:r>
          <w:rPr>
            <w:rtl w:val="0"/>
            <w:lang w:val="en-US"/>
          </w:rPr>
          <w:t>,</w:t>
        </w:r>
      </w:ins>
      <w:r>
        <w:rPr>
          <w:rtl w:val="0"/>
          <w:lang w:val="en-US"/>
        </w:rPr>
        <w:t xml:space="preserve"> a</w:t>
      </w:r>
      <w:del w:id="379" w:date="2018-08-29T15:52:00Z" w:author="HP">
        <w:r>
          <w:rPr>
            <w:rtl w:val="0"/>
            <w:lang w:val="en-US"/>
          </w:rPr>
          <w:delText>nd we can see they both</w:delText>
        </w:r>
      </w:del>
      <w:ins w:id="380" w:date="2018-08-29T15:52:00Z" w:author="HP">
        <w:r>
          <w:rPr>
            <w:rtl w:val="0"/>
            <w:lang w:val="en-US"/>
          </w:rPr>
          <w:t>ll of which display</w:t>
        </w:r>
      </w:ins>
      <w:r>
        <w:rPr>
          <w:rtl w:val="0"/>
          <w:lang w:val="en-US"/>
        </w:rPr>
        <w:t xml:space="preserve"> </w:t>
      </w:r>
      <w:del w:id="381" w:date="2018-08-29T15:52:00Z" w:author="HP">
        <w:r>
          <w:rPr>
            <w:rtl w:val="0"/>
            <w:lang w:val="en-US"/>
          </w:rPr>
          <w:delText xml:space="preserve">have a </w:delText>
        </w:r>
      </w:del>
      <w:r>
        <w:rPr>
          <w:rtl w:val="0"/>
          <w:lang w:val="en-US"/>
        </w:rPr>
        <w:t xml:space="preserve">high </w:t>
      </w:r>
      <w:ins w:id="382" w:date="2018-08-29T15:52:00Z" w:author="HP">
        <w:r>
          <w:rPr>
            <w:rtl w:val="0"/>
            <w:lang w:val="en-US"/>
          </w:rPr>
          <w:t xml:space="preserve">rates of </w:t>
        </w:r>
      </w:ins>
      <w:r>
        <w:rPr>
          <w:rtl w:val="0"/>
          <w:lang w:val="en-US"/>
        </w:rPr>
        <w:t xml:space="preserve">skewness. For all of the numerical data </w:t>
      </w:r>
      <w:ins w:id="383" w:date="2018-08-29T15:53:00Z" w:author="HP">
        <w:r>
          <w:rPr>
            <w:rtl w:val="0"/>
            <w:lang w:val="en-US"/>
          </w:rPr>
          <w:t>with</w:t>
        </w:r>
      </w:ins>
      <w:r>
        <w:rPr>
          <w:rtl w:val="0"/>
          <w:lang w:val="en-US"/>
        </w:rPr>
        <w:t>in the data set, we set 0.75 as the threshold of the skewness. In this condition, we</w:t>
      </w:r>
      <w:del w:id="384" w:date="2018-08-29T15:53:00Z" w:author="HP">
        <w:r>
          <w:rPr>
            <w:rtl w:val="0"/>
            <w:lang w:val="en-US"/>
          </w:rPr>
          <w:delText xml:space="preserve"> have </w:delText>
        </w:r>
      </w:del>
      <w:ins w:id="385" w:date="2018-08-29T15:53:00Z" w:author="HP">
        <w:r>
          <w:rPr>
            <w:rtl w:val="0"/>
            <w:lang w:val="en-US"/>
          </w:rPr>
          <w:t xml:space="preserve"> come to find that we have </w:t>
        </w:r>
      </w:ins>
      <w:r>
        <w:rPr>
          <w:rtl w:val="0"/>
          <w:lang w:val="en-US"/>
        </w:rPr>
        <w:t xml:space="preserve">59 features </w:t>
      </w:r>
      <w:ins w:id="386" w:date="2018-08-29T15:53:00Z" w:author="HP">
        <w:r>
          <w:rPr>
            <w:rtl w:val="0"/>
            <w:lang w:val="en-US"/>
          </w:rPr>
          <w:t xml:space="preserve">in total </w:t>
        </w:r>
      </w:ins>
      <w:r>
        <w:rPr>
          <w:rtl w:val="0"/>
          <w:lang w:val="en-US"/>
        </w:rPr>
        <w:t>to be correct</w:t>
      </w:r>
      <w:ins w:id="387" w:date="2018-08-29T15:53:00Z" w:author="HP">
        <w:r>
          <w:rPr>
            <w:rtl w:val="0"/>
            <w:lang w:val="en-US"/>
          </w:rPr>
          <w:t>ed.</w:t>
        </w:r>
      </w:ins>
      <w:r>
        <w:rPr>
          <w:rtl w:val="0"/>
          <w:lang w:val="en-US"/>
        </w:rPr>
        <w:t xml:space="preserve"> </w:t>
      </w:r>
      <w:del w:id="388" w:date="2018-08-29T15:53:00Z" w:author="HP">
        <w:r>
          <w:rPr>
            <w:rtl w:val="0"/>
            <w:lang w:val="en-US"/>
          </w:rPr>
          <w:delText xml:space="preserve">in total. </w:delText>
        </w:r>
      </w:del>
      <w:r>
        <w:rPr>
          <w:rtl w:val="0"/>
          <w:lang w:val="en-US"/>
        </w:rPr>
        <w:t xml:space="preserve">By histograming the density map of the features, we </w:t>
      </w:r>
      <w:ins w:id="389" w:date="2018-08-29T15:53:00Z" w:author="HP">
        <w:r>
          <w:rPr>
            <w:rtl w:val="0"/>
            <w:lang w:val="en-US"/>
          </w:rPr>
          <w:t>can employ</w:t>
        </w:r>
      </w:ins>
      <w:del w:id="390" w:date="2018-08-29T15:53:00Z" w:author="HP">
        <w:r>
          <w:rPr>
            <w:rtl w:val="0"/>
            <w:lang w:val="en-US"/>
          </w:rPr>
          <w:delText>make</w:delText>
        </w:r>
      </w:del>
      <w:r>
        <w:rPr>
          <w:rtl w:val="0"/>
          <w:lang w:val="en-US"/>
        </w:rPr>
        <w:t xml:space="preserve"> box-cox </w:t>
      </w:r>
      <w:ins w:id="391" w:date="2018-08-29T15:53:00Z" w:author="HP">
        <w:r>
          <w:rPr>
            <w:rtl w:val="0"/>
            <w:lang w:val="en-US"/>
          </w:rPr>
          <w:t xml:space="preserve">as </w:t>
        </w:r>
      </w:ins>
      <w:r>
        <w:rPr>
          <w:rtl w:val="0"/>
          <w:lang w:val="en-US"/>
        </w:rPr>
        <w:t>our method to correct the skewing</w:t>
      </w:r>
      <w:ins w:id="392" w:date="2018-08-29T15:53:00Z" w:author="HP">
        <w:r>
          <w:rPr>
            <w:rtl w:val="0"/>
            <w:lang w:val="en-US"/>
          </w:rPr>
          <w:t xml:space="preserve"> </w:t>
        </w:r>
      </w:ins>
      <w:r>
        <w:rPr>
          <w:rtl w:val="0"/>
          <w:lang w:val="en-US"/>
        </w:rPr>
        <w:t>(LAM = 0.15)</w:t>
      </w:r>
      <w:ins w:id="393" w:date="2018-08-29T15:53:00Z" w:author="HP">
        <w:r>
          <w:rPr>
            <w:rtl w:val="0"/>
            <w:lang w:val="en-US"/>
          </w:rPr>
          <w:t>.</w:t>
        </w:r>
      </w:ins>
    </w:p>
    <w:p>
      <w:pPr>
        <w:pStyle w:val="正文"/>
        <w:jc w:val="center"/>
      </w:pPr>
    </w:p>
    <w:p>
      <w:pPr>
        <w:pStyle w:val="正文"/>
        <w:widowControl w:val="1"/>
        <w:spacing w:line="400" w:lineRule="exact"/>
      </w:pPr>
    </w:p>
    <w:p>
      <w:pPr>
        <w:pStyle w:val="正文"/>
        <w:jc w:val="center"/>
      </w:pPr>
      <w:r>
        <mc:AlternateContent>
          <mc:Choice Requires="wps">
            <w:drawing>
              <wp:anchor distT="0" distB="0" distL="0" distR="0" simplePos="0" relativeHeight="251659264" behindDoc="0" locked="0" layoutInCell="1" allowOverlap="1">
                <wp:simplePos x="0" y="0"/>
                <wp:positionH relativeFrom="column">
                  <wp:posOffset>2656839</wp:posOffset>
                </wp:positionH>
                <wp:positionV relativeFrom="line">
                  <wp:posOffset>516890</wp:posOffset>
                </wp:positionV>
                <wp:extent cx="641350" cy="514350"/>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641350" cy="514350"/>
                        </a:xfrm>
                        <a:prstGeom prst="rect">
                          <a:avLst/>
                        </a:prstGeom>
                        <a:noFill/>
                        <a:ln w="12700" cap="flat">
                          <a:noFill/>
                          <a:miter lim="400000"/>
                        </a:ln>
                        <a:effectLst/>
                      </wps:spPr>
                      <wps:txbx>
                        <w:txbxContent>
                          <w:p>
                            <w:pPr>
                              <w:pStyle w:val="正文"/>
                            </w:pPr>
                            <w:r>
                              <w:rPr>
                                <w:rStyle w:val="None A"/>
                                <w:rFonts w:cs="Arial Unicode MS" w:eastAsia="Arial Unicode MS"/>
                                <w:sz w:val="24"/>
                                <w:szCs w:val="24"/>
                                <w:u w:color="ff0000"/>
                                <w:rtl w:val="0"/>
                                <w:lang w:val="en-US"/>
                              </w:rPr>
                              <w:t>Before</w:t>
                            </w:r>
                          </w:p>
                        </w:txbxContent>
                      </wps:txbx>
                      <wps:bodyPr wrap="square" lIns="45718" tIns="45718" rIns="45718" bIns="45718" numCol="1" anchor="t">
                        <a:noAutofit/>
                      </wps:bodyPr>
                    </wps:wsp>
                  </a:graphicData>
                </a:graphic>
              </wp:anchor>
            </w:drawing>
          </mc:Choice>
          <mc:Fallback>
            <w:pict>
              <v:rect id="_x0000_s1026" style="visibility:visible;position:absolute;margin-left:209.2pt;margin-top:40.7pt;width:50.5pt;height:40.5pt;z-index:25165926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正文"/>
                      </w:pPr>
                      <w:r>
                        <w:rPr>
                          <w:rStyle w:val="None A"/>
                          <w:rFonts w:cs="Arial Unicode MS" w:eastAsia="Arial Unicode MS"/>
                          <w:sz w:val="24"/>
                          <w:szCs w:val="24"/>
                          <w:u w:color="ff0000"/>
                          <w:rtl w:val="0"/>
                          <w:lang w:val="en-US"/>
                        </w:rPr>
                        <w:t>Before</w:t>
                      </w:r>
                    </w:p>
                  </w:txbxContent>
                </v:textbox>
                <w10:wrap type="none" side="bothSides" anchorx="text"/>
              </v:rect>
            </w:pict>
          </mc:Fallback>
        </mc:AlternateContent>
      </w:r>
      <w:r>
        <w:drawing>
          <wp:inline distT="0" distB="0" distL="0" distR="0">
            <wp:extent cx="3302000" cy="219075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0.png"/>
                    <pic:cNvPicPr>
                      <a:picLocks noChangeAspect="1"/>
                    </pic:cNvPicPr>
                  </pic:nvPicPr>
                  <pic:blipFill>
                    <a:blip r:embed="rId13">
                      <a:extLst/>
                    </a:blip>
                    <a:stretch>
                      <a:fillRect/>
                    </a:stretch>
                  </pic:blipFill>
                  <pic:spPr>
                    <a:xfrm>
                      <a:off x="0" y="0"/>
                      <a:ext cx="3302000" cy="2190750"/>
                    </a:xfrm>
                    <a:prstGeom prst="rect">
                      <a:avLst/>
                    </a:prstGeom>
                    <a:ln w="12700" cap="flat">
                      <a:noFill/>
                      <a:miter lim="400000"/>
                    </a:ln>
                    <a:effectLst/>
                  </pic:spPr>
                </pic:pic>
              </a:graphicData>
            </a:graphic>
          </wp:inline>
        </w:drawing>
      </w:r>
    </w:p>
    <w:p>
      <w:pPr>
        <w:pStyle w:val="正文"/>
        <w:jc w:val="center"/>
      </w:pPr>
      <w:r>
        <w:rPr>
          <w:rtl w:val="0"/>
          <w:lang w:val="en-US"/>
        </w:rPr>
        <w:t xml:space="preserve">Figure10. Skewness of 1stFirSF </w:t>
      </w:r>
      <w:ins w:id="394" w:date="2018-08-29T15:54:00Z" w:author="HP">
        <w:r>
          <w:rPr>
            <w:rtl w:val="0"/>
            <w:lang w:val="en-US"/>
          </w:rPr>
          <w:t>B</w:t>
        </w:r>
      </w:ins>
      <w:del w:id="395" w:date="2018-08-29T15:54:00Z" w:author="HP">
        <w:r>
          <w:rPr>
            <w:rtl w:val="0"/>
            <w:lang w:val="en-US"/>
          </w:rPr>
          <w:delText>b</w:delText>
        </w:r>
      </w:del>
      <w:r>
        <w:rPr>
          <w:rtl w:val="0"/>
          <w:lang w:val="en-US"/>
        </w:rPr>
        <w:t xml:space="preserve">efore </w:t>
      </w:r>
      <w:del w:id="396" w:date="2018-08-29T15:54:00Z" w:author="HP">
        <w:r>
          <w:rPr>
            <w:rtl w:val="0"/>
            <w:lang w:val="en-US"/>
          </w:rPr>
          <w:delText>impution</w:delText>
        </w:r>
      </w:del>
      <w:ins w:id="397" w:date="2018-08-29T15:54:00Z" w:author="HP">
        <w:r>
          <w:rPr>
            <w:rtl w:val="0"/>
            <w:lang w:val="en-US"/>
          </w:rPr>
          <w:t>Imputation</w:t>
        </w:r>
      </w:ins>
    </w:p>
    <w:p>
      <w:pPr>
        <w:pStyle w:val="正文"/>
        <w:jc w:val="center"/>
      </w:pPr>
      <w:r>
        <mc:AlternateContent>
          <mc:Choice Requires="wps">
            <w:drawing>
              <wp:anchor distT="0" distB="0" distL="0" distR="0" simplePos="0" relativeHeight="251660288" behindDoc="0" locked="0" layoutInCell="1" allowOverlap="1">
                <wp:simplePos x="0" y="0"/>
                <wp:positionH relativeFrom="column">
                  <wp:posOffset>2932429</wp:posOffset>
                </wp:positionH>
                <wp:positionV relativeFrom="line">
                  <wp:posOffset>624839</wp:posOffset>
                </wp:positionV>
                <wp:extent cx="641350" cy="408941"/>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641350" cy="408941"/>
                        </a:xfrm>
                        <a:prstGeom prst="rect">
                          <a:avLst/>
                        </a:prstGeom>
                        <a:noFill/>
                        <a:ln w="12700" cap="flat">
                          <a:noFill/>
                          <a:miter lim="400000"/>
                        </a:ln>
                        <a:effectLst/>
                      </wps:spPr>
                      <wps:txbx>
                        <w:txbxContent>
                          <w:p>
                            <w:pPr>
                              <w:pStyle w:val="正文"/>
                            </w:pPr>
                            <w:r>
                              <w:rPr>
                                <w:rStyle w:val="None A"/>
                                <w:rFonts w:cs="Arial Unicode MS" w:eastAsia="Arial Unicode MS"/>
                                <w:sz w:val="24"/>
                                <w:szCs w:val="24"/>
                                <w:u w:color="ff0000"/>
                                <w:rtl w:val="0"/>
                                <w:lang w:val="en-US"/>
                              </w:rPr>
                              <w:t>After</w:t>
                            </w:r>
                          </w:p>
                        </w:txbxContent>
                      </wps:txbx>
                      <wps:bodyPr wrap="square" lIns="45718" tIns="45718" rIns="45718" bIns="45718" numCol="1" anchor="t">
                        <a:noAutofit/>
                      </wps:bodyPr>
                    </wps:wsp>
                  </a:graphicData>
                </a:graphic>
              </wp:anchor>
            </w:drawing>
          </mc:Choice>
          <mc:Fallback>
            <w:pict>
              <v:rect id="_x0000_s1027" style="visibility:visible;position:absolute;margin-left:230.9pt;margin-top:49.2pt;width:50.5pt;height:32.2pt;z-index:25166028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正文"/>
                      </w:pPr>
                      <w:r>
                        <w:rPr>
                          <w:rStyle w:val="None A"/>
                          <w:rFonts w:cs="Arial Unicode MS" w:eastAsia="Arial Unicode MS"/>
                          <w:sz w:val="24"/>
                          <w:szCs w:val="24"/>
                          <w:u w:color="ff0000"/>
                          <w:rtl w:val="0"/>
                          <w:lang w:val="en-US"/>
                        </w:rPr>
                        <w:t>After</w:t>
                      </w:r>
                    </w:p>
                  </w:txbxContent>
                </v:textbox>
                <w10:wrap type="none" side="bothSides" anchorx="text"/>
              </v:rect>
            </w:pict>
          </mc:Fallback>
        </mc:AlternateContent>
      </w:r>
      <w:r>
        <w:drawing>
          <wp:inline distT="0" distB="0" distL="0" distR="0">
            <wp:extent cx="3302000" cy="241935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1.png"/>
                    <pic:cNvPicPr>
                      <a:picLocks noChangeAspect="1"/>
                    </pic:cNvPicPr>
                  </pic:nvPicPr>
                  <pic:blipFill>
                    <a:blip r:embed="rId14">
                      <a:extLst/>
                    </a:blip>
                    <a:stretch>
                      <a:fillRect/>
                    </a:stretch>
                  </pic:blipFill>
                  <pic:spPr>
                    <a:xfrm>
                      <a:off x="0" y="0"/>
                      <a:ext cx="3302000" cy="2419350"/>
                    </a:xfrm>
                    <a:prstGeom prst="rect">
                      <a:avLst/>
                    </a:prstGeom>
                    <a:ln w="12700" cap="flat">
                      <a:noFill/>
                      <a:miter lim="400000"/>
                    </a:ln>
                    <a:effectLst/>
                  </pic:spPr>
                </pic:pic>
              </a:graphicData>
            </a:graphic>
          </wp:inline>
        </w:drawing>
      </w:r>
    </w:p>
    <w:p>
      <w:pPr>
        <w:pStyle w:val="正文"/>
        <w:jc w:val="center"/>
      </w:pPr>
      <w:r>
        <w:rPr>
          <w:rtl w:val="0"/>
          <w:lang w:val="en-US"/>
        </w:rPr>
        <w:t xml:space="preserve">Figure11. Skewness of 1stFirSF </w:t>
      </w:r>
      <w:ins w:id="398" w:date="2018-08-29T17:01:00Z" w:author="HP">
        <w:r>
          <w:rPr>
            <w:rtl w:val="0"/>
            <w:lang w:val="en-US"/>
          </w:rPr>
          <w:t>a</w:t>
        </w:r>
      </w:ins>
      <w:del w:id="399" w:date="2018-08-29T15:54:00Z" w:author="HP">
        <w:r>
          <w:rPr>
            <w:rtl w:val="0"/>
            <w:lang w:val="en-US"/>
          </w:rPr>
          <w:delText>a</w:delText>
        </w:r>
      </w:del>
      <w:r>
        <w:rPr>
          <w:rtl w:val="0"/>
          <w:lang w:val="en-US"/>
        </w:rPr>
        <w:t xml:space="preserve">fter </w:t>
      </w:r>
      <w:del w:id="400" w:date="2018-08-29T15:54:00Z" w:author="HP">
        <w:r>
          <w:rPr>
            <w:rtl w:val="0"/>
            <w:lang w:val="en-US"/>
          </w:rPr>
          <w:delText>impution</w:delText>
        </w:r>
      </w:del>
      <w:ins w:id="401" w:date="2018-08-29T15:54:00Z" w:author="HP">
        <w:r>
          <w:rPr>
            <w:rtl w:val="0"/>
            <w:lang w:val="en-US"/>
          </w:rPr>
          <w:t>Imputation</w:t>
        </w:r>
      </w:ins>
    </w:p>
    <w:p>
      <w:pPr>
        <w:pStyle w:val="正文"/>
        <w:widowControl w:val="1"/>
        <w:spacing w:line="400" w:lineRule="exact"/>
      </w:pPr>
    </w:p>
    <w:p>
      <w:pPr>
        <w:pStyle w:val="列出段落"/>
        <w:widowControl w:val="1"/>
        <w:numPr>
          <w:ilvl w:val="0"/>
          <w:numId w:val="7"/>
        </w:numPr>
        <w:bidi w:val="0"/>
        <w:spacing w:before="100" w:after="100"/>
        <w:ind w:right="0"/>
        <w:jc w:val="left"/>
        <w:rPr>
          <w:sz w:val="32"/>
          <w:szCs w:val="32"/>
          <w:rtl w:val="0"/>
          <w:lang w:val="en-US"/>
        </w:rPr>
      </w:pPr>
      <w:ins w:id="402" w:date="2018-08-29T15:54:00Z" w:author="HP">
        <w:r>
          <w:rPr>
            <w:rStyle w:val="None A"/>
            <w:sz w:val="32"/>
            <w:szCs w:val="32"/>
            <w:rtl w:val="0"/>
            <w:lang w:val="en-US"/>
          </w:rPr>
          <w:t>M</w:t>
        </w:r>
      </w:ins>
      <w:del w:id="403" w:date="2018-08-29T15:54:00Z" w:author="HP">
        <w:r>
          <w:rPr>
            <w:rStyle w:val="None A"/>
            <w:sz w:val="32"/>
            <w:szCs w:val="32"/>
            <w:rtl w:val="0"/>
            <w:lang w:val="en-US"/>
          </w:rPr>
          <w:delText>m</w:delText>
        </w:r>
      </w:del>
      <w:r>
        <w:rPr>
          <w:rStyle w:val="None A"/>
          <w:sz w:val="32"/>
          <w:szCs w:val="32"/>
          <w:rtl w:val="0"/>
          <w:lang w:val="en-US"/>
        </w:rPr>
        <w:t>odels</w:t>
      </w:r>
    </w:p>
    <w:p>
      <w:pPr>
        <w:pStyle w:val="正文"/>
        <w:widowControl w:val="1"/>
        <w:spacing w:line="400" w:lineRule="exact"/>
      </w:pPr>
      <w:r>
        <w:rPr>
          <w:rtl w:val="0"/>
          <w:lang w:val="en-US"/>
        </w:rPr>
        <w:t>4.1 Elastic Net</w:t>
      </w:r>
    </w:p>
    <w:p>
      <w:pPr>
        <w:pStyle w:val="正文"/>
        <w:widowControl w:val="1"/>
        <w:spacing w:line="400" w:lineRule="exact"/>
      </w:pPr>
      <w:r>
        <w:rPr>
          <w:rtl w:val="0"/>
          <w:lang w:val="en-US"/>
        </w:rPr>
        <w:t xml:space="preserve">In </w:t>
      </w:r>
      <w:r>
        <w:rPr>
          <w:rStyle w:val="Hyperlink.0"/>
        </w:rPr>
        <w:fldChar w:fldCharType="begin" w:fldLock="0"/>
      </w:r>
      <w:r>
        <w:rPr>
          <w:rStyle w:val="Hyperlink.0"/>
        </w:rPr>
        <w:instrText xml:space="preserve"> HYPERLINK "https://en.wikipedia.org/wiki/Statistics"</w:instrText>
      </w:r>
      <w:r>
        <w:rPr>
          <w:rStyle w:val="Hyperlink.0"/>
        </w:rPr>
        <w:fldChar w:fldCharType="separate" w:fldLock="0"/>
      </w:r>
      <w:r>
        <w:rPr>
          <w:rStyle w:val="Hyperlink.0"/>
          <w:rtl w:val="0"/>
          <w:lang w:val="en-US"/>
        </w:rPr>
        <w:t>statistics</w:t>
      </w:r>
      <w:r>
        <w:rPr/>
        <w:fldChar w:fldCharType="end" w:fldLock="0"/>
      </w:r>
      <w:ins w:id="404" w:date="2018-08-29T15:55:00Z" w:author="HP">
        <w:r>
          <w:rPr>
            <w:rtl w:val="0"/>
            <w:lang w:val="en-US"/>
          </w:rPr>
          <w:t>,</w:t>
        </w:r>
      </w:ins>
      <w:r>
        <w:rPr>
          <w:rStyle w:val="Hyperlink.0"/>
          <w:rtl w:val="0"/>
          <w:lang w:val="en-US"/>
        </w:rPr>
        <w:t xml:space="preserve"> and</w:t>
      </w:r>
      <w:ins w:id="405" w:date="2018-08-29T15:55:00Z" w:author="HP">
        <w:r>
          <w:rPr>
            <w:rStyle w:val="Hyperlink.0"/>
            <w:rtl w:val="0"/>
            <w:lang w:val="en-US"/>
          </w:rPr>
          <w:t xml:space="preserve"> </w:t>
        </w:r>
      </w:ins>
      <w:del w:id="406" w:date="2018-08-29T15:55:00Z" w:author="HP">
        <w:r>
          <w:rPr>
            <w:rStyle w:val="Hyperlink.0"/>
            <w:rtl w:val="0"/>
            <w:lang w:val="en-US"/>
          </w:rPr>
          <w:delText xml:space="preserve">, </w:delText>
        </w:r>
      </w:del>
      <w:r>
        <w:rPr>
          <w:rStyle w:val="Hyperlink.0"/>
          <w:rtl w:val="0"/>
          <w:lang w:val="en-US"/>
        </w:rPr>
        <w:t>in particular</w:t>
      </w:r>
      <w:del w:id="407" w:date="2018-08-29T15:55:00Z" w:author="HP">
        <w:r>
          <w:rPr>
            <w:rStyle w:val="Hyperlink.0"/>
            <w:rtl w:val="0"/>
            <w:lang w:val="en-US"/>
          </w:rPr>
          <w:delText>, in</w:delText>
        </w:r>
      </w:del>
      <w:r>
        <w:rPr>
          <w:rStyle w:val="Hyperlink.0"/>
          <w:rtl w:val="0"/>
          <w:lang w:val="en-US"/>
        </w:rPr>
        <w:t xml:space="preserve"> the fitting of </w:t>
      </w:r>
      <w:r>
        <w:rPr>
          <w:rStyle w:val="Hyperlink.0"/>
        </w:rPr>
        <w:fldChar w:fldCharType="begin" w:fldLock="0"/>
      </w:r>
      <w:r>
        <w:rPr>
          <w:rStyle w:val="Hyperlink.0"/>
        </w:rPr>
        <w:instrText xml:space="preserve"> HYPERLINK "https://en.wikipedia.org/wiki/Linear_regression"</w:instrText>
      </w:r>
      <w:r>
        <w:rPr>
          <w:rStyle w:val="Hyperlink.0"/>
        </w:rPr>
        <w:fldChar w:fldCharType="separate" w:fldLock="0"/>
      </w:r>
      <w:r>
        <w:rPr>
          <w:rStyle w:val="Hyperlink.0"/>
          <w:rtl w:val="0"/>
          <w:lang w:val="en-US"/>
        </w:rPr>
        <w:t>linear</w:t>
      </w:r>
      <w:r>
        <w:rPr/>
        <w:fldChar w:fldCharType="end" w:fldLock="0"/>
      </w:r>
      <w:r>
        <w:rPr>
          <w:rStyle w:val="Hyperlink.0"/>
          <w:rtl w:val="0"/>
          <w:lang w:val="en-US"/>
        </w:rPr>
        <w:t xml:space="preserve"> or </w:t>
      </w:r>
      <w:r>
        <w:rPr>
          <w:rStyle w:val="Hyperlink.0"/>
        </w:rPr>
        <w:fldChar w:fldCharType="begin" w:fldLock="0"/>
      </w:r>
      <w:r>
        <w:rPr>
          <w:rStyle w:val="Hyperlink.0"/>
        </w:rPr>
        <w:instrText xml:space="preserve"> HYPERLINK "https://en.wikipedia.org/wiki/Logistic_regression"</w:instrText>
      </w:r>
      <w:r>
        <w:rPr>
          <w:rStyle w:val="Hyperlink.0"/>
        </w:rPr>
        <w:fldChar w:fldCharType="separate" w:fldLock="0"/>
      </w:r>
      <w:r>
        <w:rPr>
          <w:rStyle w:val="Hyperlink.0"/>
          <w:rtl w:val="0"/>
          <w:lang w:val="en-US"/>
        </w:rPr>
        <w:t>logistic regression</w:t>
      </w:r>
      <w:r>
        <w:rPr/>
        <w:fldChar w:fldCharType="end" w:fldLock="0"/>
      </w:r>
      <w:r>
        <w:rPr>
          <w:rStyle w:val="Hyperlink.0"/>
          <w:rtl w:val="0"/>
          <w:lang w:val="en-US"/>
        </w:rPr>
        <w:t xml:space="preserve"> models, the elastic net is a </w:t>
      </w:r>
      <w:r>
        <w:rPr>
          <w:rStyle w:val="Hyperlink.0"/>
        </w:rPr>
        <w:fldChar w:fldCharType="begin" w:fldLock="0"/>
      </w:r>
      <w:r>
        <w:rPr>
          <w:rStyle w:val="Hyperlink.0"/>
        </w:rPr>
        <w:instrText xml:space="preserve"> HYPERLINK "https://en.wikipedia.org/wiki/Regularization_(mathematics)"</w:instrText>
      </w:r>
      <w:r>
        <w:rPr>
          <w:rStyle w:val="Hyperlink.0"/>
        </w:rPr>
        <w:fldChar w:fldCharType="separate" w:fldLock="0"/>
      </w:r>
      <w:r>
        <w:rPr>
          <w:rStyle w:val="Hyperlink.0"/>
          <w:rtl w:val="0"/>
          <w:lang w:val="en-US"/>
        </w:rPr>
        <w:t>regularized</w:t>
      </w:r>
      <w:r>
        <w:rPr/>
        <w:fldChar w:fldCharType="end" w:fldLock="0"/>
      </w:r>
      <w:r>
        <w:rPr>
          <w:rStyle w:val="Hyperlink.0"/>
          <w:rtl w:val="0"/>
          <w:lang w:val="en-US"/>
        </w:rPr>
        <w:t xml:space="preserve"> regression method that </w:t>
      </w:r>
      <w:r>
        <w:rPr>
          <w:rStyle w:val="Hyperlink.0"/>
        </w:rPr>
        <w:fldChar w:fldCharType="begin" w:fldLock="0"/>
      </w:r>
      <w:r>
        <w:rPr>
          <w:rStyle w:val="Hyperlink.0"/>
        </w:rPr>
        <w:instrText xml:space="preserve"> HYPERLINK "https://en.wikipedia.org/wiki/Linear_combination"</w:instrText>
      </w:r>
      <w:r>
        <w:rPr>
          <w:rStyle w:val="Hyperlink.0"/>
        </w:rPr>
        <w:fldChar w:fldCharType="separate" w:fldLock="0"/>
      </w:r>
      <w:r>
        <w:rPr>
          <w:rStyle w:val="Hyperlink.0"/>
          <w:rtl w:val="0"/>
          <w:lang w:val="en-US"/>
        </w:rPr>
        <w:t>linearly combines</w:t>
      </w:r>
      <w:r>
        <w:rPr/>
        <w:fldChar w:fldCharType="end" w:fldLock="0"/>
      </w:r>
      <w:r>
        <w:rPr>
          <w:rStyle w:val="Hyperlink.0"/>
          <w:rtl w:val="0"/>
          <w:lang w:val="en-US"/>
        </w:rPr>
        <w:t xml:space="preserve"> the </w:t>
      </w:r>
      <w:r>
        <w:rPr>
          <w:rStyle w:val="Hyperlink.0"/>
        </w:rPr>
        <w:fldChar w:fldCharType="begin" w:fldLock="0"/>
      </w:r>
      <w:r>
        <w:rPr>
          <w:rStyle w:val="Hyperlink.0"/>
        </w:rPr>
        <w:instrText xml:space="preserve"> HYPERLINK "https://en.wikipedia.org/wiki/Lasso_(statistics)"</w:instrText>
      </w:r>
      <w:r>
        <w:rPr>
          <w:rStyle w:val="Hyperlink.0"/>
        </w:rPr>
        <w:fldChar w:fldCharType="separate" w:fldLock="0"/>
      </w:r>
      <w:r>
        <w:rPr>
          <w:rStyle w:val="Hyperlink.0"/>
          <w:rtl w:val="0"/>
          <w:lang w:val="en-US"/>
        </w:rPr>
        <w:t>lasso</w:t>
      </w:r>
      <w:r>
        <w:rPr/>
        <w:fldChar w:fldCharType="end" w:fldLock="0"/>
      </w:r>
      <w:r>
        <w:rPr>
          <w:rStyle w:val="Hyperlink.0"/>
          <w:rtl w:val="0"/>
          <w:lang w:val="en-US"/>
        </w:rPr>
        <w:t xml:space="preserve"> and </w:t>
      </w:r>
      <w:r>
        <w:rPr>
          <w:rStyle w:val="Hyperlink.0"/>
        </w:rPr>
        <w:fldChar w:fldCharType="begin" w:fldLock="0"/>
      </w:r>
      <w:r>
        <w:rPr>
          <w:rStyle w:val="Hyperlink.0"/>
        </w:rPr>
        <w:instrText xml:space="preserve"> HYPERLINK "https://en.wikipedia.org/wiki/Tikhonov_regularization"</w:instrText>
      </w:r>
      <w:r>
        <w:rPr>
          <w:rStyle w:val="Hyperlink.0"/>
        </w:rPr>
        <w:fldChar w:fldCharType="separate" w:fldLock="0"/>
      </w:r>
      <w:r>
        <w:rPr>
          <w:rStyle w:val="Hyperlink.0"/>
          <w:rtl w:val="0"/>
          <w:lang w:val="en-US"/>
        </w:rPr>
        <w:t>ridge</w:t>
      </w:r>
      <w:r>
        <w:rPr/>
        <w:fldChar w:fldCharType="end" w:fldLock="0"/>
      </w:r>
      <w:r>
        <w:rPr>
          <w:rStyle w:val="Hyperlink.0"/>
          <w:rtl w:val="0"/>
          <w:lang w:val="en-US"/>
        </w:rPr>
        <w:t xml:space="preserve"> methods.</w:t>
      </w:r>
    </w:p>
    <w:p>
      <w:pPr>
        <w:pStyle w:val="正文"/>
        <w:widowControl w:val="1"/>
        <w:spacing w:line="400" w:lineRule="exact"/>
      </w:pPr>
      <w:r>
        <w:rPr>
          <w:rStyle w:val="Hyperlink.0"/>
          <w:rtl w:val="0"/>
          <w:lang w:val="en-US"/>
        </w:rPr>
        <w:t xml:space="preserve">There are two parameters we need to tune for: alpha, I1_ratio. </w:t>
      </w:r>
    </w:p>
    <w:p>
      <w:pPr>
        <w:pStyle w:val="正文"/>
        <w:widowControl w:val="1"/>
        <w:spacing w:line="400" w:lineRule="exact"/>
      </w:pPr>
    </w:p>
    <w:p>
      <w:pPr>
        <w:pStyle w:val="正文"/>
        <w:widowControl w:val="1"/>
        <w:spacing w:line="400" w:lineRule="exact"/>
      </w:pPr>
      <w:r>
        <w:rPr>
          <w:rStyle w:val="Hyperlink.0"/>
          <w:rtl w:val="0"/>
          <w:lang w:val="en-US"/>
        </w:rPr>
        <w:t xml:space="preserve">Alpha: </w:t>
      </w:r>
      <w:ins w:id="408" w:date="2018-08-29T15:56:00Z" w:author="HP">
        <w:r>
          <w:rPr>
            <w:rStyle w:val="Hyperlink.0"/>
            <w:rtl w:val="0"/>
            <w:lang w:val="en-US"/>
          </w:rPr>
          <w:t>the c</w:t>
        </w:r>
      </w:ins>
      <w:del w:id="409" w:date="2018-08-29T15:56:00Z" w:author="HP">
        <w:r>
          <w:rPr>
            <w:rStyle w:val="Hyperlink.0"/>
            <w:rtl w:val="0"/>
            <w:lang w:val="en-US"/>
          </w:rPr>
          <w:delText>C</w:delText>
        </w:r>
      </w:del>
      <w:r>
        <w:rPr>
          <w:rStyle w:val="Hyperlink.0"/>
          <w:rtl w:val="0"/>
          <w:lang w:val="en-US"/>
        </w:rPr>
        <w:t>onstant that multiplies the penalty terms</w:t>
      </w:r>
    </w:p>
    <w:p>
      <w:pPr>
        <w:pStyle w:val="正文"/>
        <w:widowControl w:val="1"/>
        <w:spacing w:line="400" w:lineRule="exact"/>
      </w:pPr>
    </w:p>
    <w:p>
      <w:pPr>
        <w:pStyle w:val="正文"/>
        <w:widowControl w:val="1"/>
        <w:spacing w:line="400" w:lineRule="exact"/>
      </w:pPr>
      <w:r>
        <w:rPr>
          <w:rStyle w:val="Hyperlink.0"/>
          <w:rtl w:val="0"/>
          <w:lang w:val="en-US"/>
        </w:rPr>
        <w:t>I1_ratio</w:t>
      </w:r>
      <w:del w:id="410" w:date="2018-08-29T15:56:00Z" w:author="HP">
        <w:r>
          <w:rPr>
            <w:rStyle w:val="Hyperlink.0"/>
            <w:rtl w:val="0"/>
            <w:lang w:val="en-US"/>
          </w:rPr>
          <w:delText xml:space="preserve"> </w:delText>
        </w:r>
      </w:del>
      <w:r>
        <w:rPr>
          <w:rStyle w:val="Hyperlink.0"/>
          <w:rtl w:val="0"/>
          <w:lang w:val="en-US"/>
        </w:rPr>
        <w:t>: t</w:t>
      </w:r>
      <w:del w:id="411" w:date="2018-08-29T15:56:00Z" w:author="HP">
        <w:r>
          <w:rPr>
            <w:rStyle w:val="Hyperlink.0"/>
            <w:rtl w:val="0"/>
            <w:lang w:val="en-US"/>
          </w:rPr>
          <w:delText>T</w:delText>
        </w:r>
      </w:del>
      <w:r>
        <w:rPr>
          <w:rStyle w:val="Hyperlink.0"/>
          <w:rtl w:val="0"/>
          <w:lang w:val="en-US"/>
        </w:rPr>
        <w:t>he ElasticNet mixing parameter, with 0 &lt;= l1_ratio &lt;= 1. For l1_ratio = 0</w:t>
      </w:r>
      <w:ins w:id="412" w:date="2018-08-29T15:56:00Z" w:author="HP">
        <w:r>
          <w:rPr>
            <w:rStyle w:val="Hyperlink.0"/>
            <w:rtl w:val="0"/>
            <w:lang w:val="en-US"/>
          </w:rPr>
          <w:t>,</w:t>
        </w:r>
      </w:ins>
      <w:r>
        <w:rPr>
          <w:rStyle w:val="Hyperlink.0"/>
          <w:rtl w:val="0"/>
          <w:lang w:val="en-US"/>
        </w:rPr>
        <w:t xml:space="preserve"> the penalty is an L2 penalty. For l1_ratio = 1 it is an L1 penalty. For 0 &lt; l1_ratio &lt; 1, the penalty is a combination </w:t>
      </w:r>
      <w:del w:id="413" w:date="2018-08-29T15:56:00Z" w:author="HP">
        <w:r>
          <w:rPr>
            <w:rStyle w:val="Hyperlink.0"/>
            <w:rtl w:val="0"/>
            <w:lang w:val="en-US"/>
          </w:rPr>
          <w:delText>of L1</w:delText>
        </w:r>
      </w:del>
      <w:ins w:id="414" w:date="2018-08-29T15:56:00Z" w:author="HP">
        <w:r>
          <w:rPr>
            <w:rStyle w:val="Hyperlink.0"/>
            <w:rtl w:val="0"/>
            <w:lang w:val="en-US"/>
          </w:rPr>
          <w:t>of L1</w:t>
        </w:r>
      </w:ins>
      <w:r>
        <w:rPr>
          <w:rStyle w:val="Hyperlink.0"/>
          <w:rtl w:val="0"/>
          <w:lang w:val="en-US"/>
        </w:rPr>
        <w:t xml:space="preserve"> and L2.</w:t>
      </w:r>
    </w:p>
    <w:p>
      <w:pPr>
        <w:pStyle w:val="正文"/>
        <w:widowControl w:val="1"/>
        <w:spacing w:line="400" w:lineRule="exact"/>
      </w:pPr>
    </w:p>
    <w:p>
      <w:pPr>
        <w:pStyle w:val="正文"/>
        <w:widowControl w:val="1"/>
        <w:spacing w:line="400" w:lineRule="exact"/>
      </w:pPr>
      <w:ins w:id="415" w:date="2018-08-29T15:57:00Z" w:author="HP">
        <w:r>
          <w:rPr>
            <w:rStyle w:val="Hyperlink.0"/>
            <w:rtl w:val="0"/>
            <w:lang w:val="en-US"/>
          </w:rPr>
          <w:t xml:space="preserve">Based on </w:t>
        </w:r>
      </w:ins>
      <w:del w:id="416" w:date="2018-08-29T15:56:00Z" w:author="HP">
        <w:r>
          <w:rPr>
            <w:rStyle w:val="Hyperlink.0"/>
            <w:rtl w:val="0"/>
            <w:lang w:val="en-US"/>
          </w:rPr>
          <w:delText xml:space="preserve">In </w:delText>
        </w:r>
      </w:del>
      <w:r>
        <w:rPr>
          <w:rStyle w:val="Hyperlink.0"/>
          <w:rtl w:val="0"/>
          <w:lang w:val="en-US"/>
        </w:rPr>
        <w:t xml:space="preserve">the process, </w:t>
      </w:r>
      <w:del w:id="417" w:date="2018-08-29T15:57:00Z" w:author="HP">
        <w:r>
          <w:rPr>
            <w:rStyle w:val="Hyperlink.0"/>
            <w:rtl w:val="0"/>
            <w:lang w:val="en-US"/>
          </w:rPr>
          <w:delText xml:space="preserve">as for the data </w:delText>
        </w:r>
      </w:del>
      <w:r>
        <w:rPr>
          <w:rStyle w:val="Hyperlink.0"/>
          <w:rtl w:val="0"/>
          <w:lang w:val="en-US"/>
        </w:rPr>
        <w:t>we decided: Alpha[0.001,0.1], I1_ratio[1,2]</w:t>
      </w:r>
    </w:p>
    <w:p>
      <w:pPr>
        <w:pStyle w:val="正文"/>
        <w:widowControl w:val="1"/>
        <w:spacing w:line="400" w:lineRule="exact"/>
      </w:pPr>
      <w:del w:id="418" w:date="2018-08-29T15:57:00Z" w:author="HP">
        <w:r>
          <w:rPr>
            <w:rStyle w:val="Hyperlink.0"/>
            <w:rtl w:val="0"/>
            <w:lang w:val="en-US"/>
          </w:rPr>
          <w:delText>The we</w:delText>
        </w:r>
      </w:del>
      <w:ins w:id="419" w:date="2018-08-29T15:57:00Z" w:author="HP">
        <w:r>
          <w:rPr>
            <w:rStyle w:val="Hyperlink.0"/>
            <w:rtl w:val="0"/>
            <w:lang w:val="en-US"/>
          </w:rPr>
          <w:t>We then</w:t>
        </w:r>
      </w:ins>
      <w:r>
        <w:rPr>
          <w:rStyle w:val="Hyperlink.0"/>
          <w:rtl w:val="0"/>
          <w:lang w:val="en-US"/>
        </w:rPr>
        <w:t xml:space="preserve"> add</w:t>
      </w:r>
      <w:ins w:id="420" w:date="2018-08-29T15:57:00Z" w:author="HP">
        <w:r>
          <w:rPr>
            <w:rStyle w:val="Hyperlink.0"/>
            <w:rtl w:val="0"/>
            <w:lang w:val="en-US"/>
          </w:rPr>
          <w:t>ed</w:t>
        </w:r>
      </w:ins>
      <w:r>
        <w:rPr>
          <w:rStyle w:val="Hyperlink.0"/>
          <w:rtl w:val="0"/>
          <w:lang w:val="en-US"/>
        </w:rPr>
        <w:t xml:space="preserve"> the new parameters </w:t>
      </w:r>
      <w:ins w:id="421" w:date="2018-08-29T15:57:00Z" w:author="HP">
        <w:r>
          <w:rPr>
            <w:rStyle w:val="Hyperlink.0"/>
            <w:rtl w:val="0"/>
            <w:lang w:val="en-US"/>
          </w:rPr>
          <w:t>“</w:t>
        </w:r>
      </w:ins>
      <w:r>
        <w:rPr>
          <w:rStyle w:val="Hyperlink.0"/>
          <w:rtl w:val="0"/>
          <w:lang w:val="en-US"/>
        </w:rPr>
        <w:t>random_state</w:t>
      </w:r>
      <w:ins w:id="422" w:date="2018-08-29T15:57:00Z" w:author="HP">
        <w:r>
          <w:rPr>
            <w:rStyle w:val="Hyperlink.0"/>
            <w:rtl w:val="0"/>
            <w:lang w:val="en-US"/>
          </w:rPr>
          <w:t>”</w:t>
        </w:r>
      </w:ins>
      <w:r>
        <w:rPr>
          <w:rStyle w:val="Hyperlink.0"/>
          <w:rtl w:val="0"/>
          <w:lang w:val="en-US"/>
        </w:rPr>
        <w:t>, the seed of the pseudo random number generator that selects a random feature to update</w:t>
      </w:r>
      <w:ins w:id="423" w:date="2018-08-29T15:57:00Z" w:author="HP">
        <w:r>
          <w:rPr>
            <w:rStyle w:val="Hyperlink.0"/>
            <w:rtl w:val="0"/>
            <w:lang w:val="en-US"/>
          </w:rPr>
          <w:t>.</w:t>
        </w:r>
      </w:ins>
    </w:p>
    <w:p>
      <w:pPr>
        <w:pStyle w:val="正文"/>
        <w:widowControl w:val="1"/>
        <w:spacing w:line="400" w:lineRule="exact"/>
      </w:pPr>
      <w:r>
        <w:rPr>
          <w:rStyle w:val="Hyperlink.0"/>
          <w:rtl w:val="0"/>
          <w:lang w:val="en-US"/>
        </w:rPr>
        <w:t>We use</w:t>
      </w:r>
      <w:ins w:id="424" w:date="2018-08-29T15:57:00Z" w:author="HP">
        <w:r>
          <w:rPr>
            <w:rStyle w:val="Hyperlink.0"/>
            <w:rtl w:val="0"/>
            <w:lang w:val="en-US"/>
          </w:rPr>
          <w:t xml:space="preserve">d </w:t>
        </w:r>
      </w:ins>
      <w:del w:id="425" w:date="2018-08-29T15:57:00Z" w:author="HP">
        <w:r>
          <w:rPr>
            <w:rStyle w:val="Hyperlink.0"/>
            <w:rtl w:val="0"/>
            <w:lang w:val="en-US"/>
          </w:rPr>
          <w:delText xml:space="preserve"> </w:delText>
        </w:r>
      </w:del>
      <w:r>
        <w:rPr>
          <w:rStyle w:val="Hyperlink.0"/>
          <w:rtl w:val="0"/>
          <w:lang w:val="en-US"/>
        </w:rPr>
        <w:t>the MSE</w:t>
      </w:r>
      <w:ins w:id="426" w:date="2018-08-29T15:57:00Z" w:author="HP">
        <w:r>
          <w:rPr>
            <w:rStyle w:val="Hyperlink.0"/>
            <w:rtl w:val="0"/>
            <w:lang w:val="en-US"/>
          </w:rPr>
          <w:t xml:space="preserve"> in order</w:t>
        </w:r>
      </w:ins>
      <w:r>
        <w:rPr>
          <w:rStyle w:val="Hyperlink.0"/>
          <w:rtl w:val="0"/>
          <w:lang w:val="en-US"/>
        </w:rPr>
        <w:t xml:space="preserve"> to judge the score and</w:t>
      </w:r>
      <w:del w:id="427" w:date="2018-08-29T15:57:00Z" w:author="HP">
        <w:r>
          <w:rPr>
            <w:rStyle w:val="Hyperlink.0"/>
            <w:rtl w:val="0"/>
            <w:lang w:val="en-US"/>
          </w:rPr>
          <w:delText xml:space="preserve"> find</w:delText>
        </w:r>
      </w:del>
      <w:ins w:id="428" w:date="2018-08-29T15:57:00Z" w:author="HP">
        <w:r>
          <w:rPr>
            <w:rStyle w:val="Hyperlink.0"/>
            <w:rtl w:val="0"/>
            <w:lang w:val="en-US"/>
          </w:rPr>
          <w:t xml:space="preserve"> to discover</w:t>
        </w:r>
      </w:ins>
      <w:r>
        <w:rPr>
          <w:rStyle w:val="Hyperlink.0"/>
          <w:rtl w:val="0"/>
          <w:lang w:val="en-US"/>
        </w:rPr>
        <w:t xml:space="preserve"> the </w:t>
      </w:r>
      <w:del w:id="429" w:date="2018-08-29T15:58:00Z" w:author="HP">
        <w:r>
          <w:rPr>
            <w:rStyle w:val="Hyperlink.0"/>
            <w:rtl w:val="0"/>
            <w:lang w:val="en-US"/>
          </w:rPr>
          <w:delText xml:space="preserve">best </w:delText>
        </w:r>
      </w:del>
      <w:ins w:id="430" w:date="2018-08-29T15:58:00Z" w:author="HP">
        <w:r>
          <w:rPr>
            <w:rStyle w:val="Hyperlink.0"/>
            <w:rtl w:val="0"/>
            <w:lang w:val="en-US"/>
          </w:rPr>
          <w:t xml:space="preserve">most ideal </w:t>
        </w:r>
      </w:ins>
      <w:r>
        <w:rPr>
          <w:rStyle w:val="Hyperlink.0"/>
          <w:rtl w:val="0"/>
          <w:lang w:val="en-US"/>
        </w:rPr>
        <w:t>parameters.</w:t>
      </w:r>
    </w:p>
    <w:p>
      <w:pPr>
        <w:pStyle w:val="正文"/>
        <w:widowControl w:val="1"/>
        <w:spacing w:line="400" w:lineRule="exact"/>
      </w:pPr>
      <w:ins w:id="431" w:date="2019-12-09T22:15:19Z" w:author="Shuo Zhang">
        <w:r>
          <w:rPr>
            <w:rStyle w:val="Hyperlink.0"/>
            <w:rtl w:val="0"/>
            <w:lang w:val="en-US"/>
          </w:rPr>
          <w:t>table: tuning parameter, range, best value.</w:t>
        </w:r>
      </w:ins>
    </w:p>
    <w:p>
      <w:pPr>
        <w:pStyle w:val="正文"/>
        <w:widowControl w:val="1"/>
        <w:spacing w:line="400" w:lineRule="exact"/>
      </w:pPr>
      <w:ins w:id="432" w:date="2019-12-09T22:15:19Z" w:author="Shuo Zhang">
        <w:r>
          <w:rPr>
            <w:rStyle w:val="Hyperlink.0"/>
            <w:rtl w:val="0"/>
            <w:lang w:val="en-US"/>
          </w:rPr>
          <w:t>train   score</w:t>
        </w:r>
      </w:ins>
    </w:p>
    <w:p>
      <w:pPr>
        <w:pStyle w:val="正文"/>
        <w:widowControl w:val="1"/>
        <w:spacing w:line="400" w:lineRule="exact"/>
      </w:pPr>
    </w:p>
    <w:p>
      <w:pPr>
        <w:pStyle w:val="正文"/>
        <w:widowControl w:val="1"/>
        <w:spacing w:line="400" w:lineRule="exact"/>
      </w:pPr>
    </w:p>
    <w:p>
      <w:pPr>
        <w:pStyle w:val="正文"/>
        <w:widowControl w:val="1"/>
        <w:spacing w:line="400" w:lineRule="exact"/>
      </w:pPr>
    </w:p>
    <w:p>
      <w:pPr>
        <w:pStyle w:val="正文"/>
        <w:widowControl w:val="1"/>
        <w:spacing w:line="400" w:lineRule="exact"/>
      </w:pPr>
    </w:p>
    <w:p>
      <w:pPr>
        <w:pStyle w:val="正文"/>
        <w:widowControl w:val="1"/>
        <w:spacing w:line="400" w:lineRule="exact"/>
      </w:pPr>
    </w:p>
    <w:p>
      <w:pPr>
        <w:pStyle w:val="正文"/>
        <w:widowControl w:val="1"/>
        <w:spacing w:line="400" w:lineRule="exact"/>
      </w:pPr>
    </w:p>
    <w:p>
      <w:pPr>
        <w:pStyle w:val="列出段落"/>
        <w:widowControl w:val="1"/>
        <w:tabs>
          <w:tab w:val="left" w:pos="360"/>
        </w:tabs>
        <w:spacing w:line="400" w:lineRule="exact"/>
      </w:pPr>
    </w:p>
    <w:p>
      <w:pPr>
        <w:pStyle w:val="列出段落"/>
        <w:widowControl w:val="1"/>
        <w:tabs>
          <w:tab w:val="left" w:pos="360"/>
        </w:tabs>
        <w:spacing w:line="400" w:lineRule="exact"/>
      </w:pPr>
    </w:p>
    <w:p>
      <w:pPr>
        <w:pStyle w:val="列出段落"/>
        <w:widowControl w:val="1"/>
        <w:tabs>
          <w:tab w:val="left" w:pos="360"/>
        </w:tabs>
        <w:spacing w:line="400" w:lineRule="exact"/>
      </w:pPr>
      <w:del w:id="433" w:date="2019-05-12T10:29:22Z" w:author="Shuo Zhang">
        <w:r>
          <w:rPr>
            <w:rStyle w:val="None A"/>
            <w:sz w:val="28"/>
            <w:szCs w:val="28"/>
            <w:u w:val="single"/>
            <w:rtl w:val="0"/>
            <w:lang w:val="en-US"/>
          </w:rPr>
          <w:delText>LightGBM:</w:delText>
        </w:r>
      </w:del>
    </w:p>
    <w:p>
      <w:pPr>
        <w:pStyle w:val="正文"/>
        <w:widowControl w:val="1"/>
        <w:spacing w:line="400" w:lineRule="exact"/>
      </w:pPr>
      <w:del w:id="434" w:date="2019-05-12T10:29:22Z" w:author="Shuo Zhang">
        <w:r>
          <w:rPr>
            <w:rStyle w:val="Hyperlink.0"/>
            <w:rtl w:val="0"/>
            <w:lang w:val="en-US"/>
          </w:rPr>
          <w:delText xml:space="preserve">LightGBM is a gradient boosting framework that </w:delText>
        </w:r>
      </w:del>
      <w:del w:id="435" w:date="2018-08-29T15:58:00Z" w:author="HP">
        <w:r>
          <w:rPr>
            <w:rStyle w:val="Hyperlink.0"/>
            <w:rtl w:val="0"/>
            <w:lang w:val="en-US"/>
          </w:rPr>
          <w:delText xml:space="preserve">uses </w:delText>
        </w:r>
      </w:del>
      <w:ins w:id="436" w:date="2018-08-29T15:58:00Z" w:author="HP">
        <w:del w:id="437" w:date="2019-05-12T10:29:22Z" w:author="Shuo Zhang">
          <w:r>
            <w:rPr>
              <w:rStyle w:val="Hyperlink.0"/>
              <w:rtl w:val="0"/>
              <w:lang w:val="en-US"/>
            </w:rPr>
            <w:delText xml:space="preserve">employs </w:delText>
          </w:r>
        </w:del>
      </w:ins>
      <w:del w:id="438" w:date="2019-05-12T10:29:22Z" w:author="Shuo Zhang">
        <w:r>
          <w:rPr>
            <w:rStyle w:val="Hyperlink.0"/>
            <w:rtl w:val="0"/>
            <w:lang w:val="en-US"/>
          </w:rPr>
          <w:delText>tree based learning algorithms. It is designed to be distributed and efficient</w:delText>
        </w:r>
      </w:del>
      <w:ins w:id="439" w:date="2018-08-29T15:58:00Z" w:author="HP">
        <w:del w:id="440" w:date="2019-05-12T10:29:22Z" w:author="Shuo Zhang">
          <w:r>
            <w:rPr>
              <w:rStyle w:val="Hyperlink.0"/>
              <w:rtl w:val="0"/>
              <w:lang w:val="en-US"/>
            </w:rPr>
            <w:delText>, and has</w:delText>
          </w:r>
        </w:del>
      </w:ins>
      <w:del w:id="441" w:date="2018-08-29T15:58:00Z" w:author="HP">
        <w:r>
          <w:rPr>
            <w:rStyle w:val="Hyperlink.0"/>
            <w:rtl w:val="0"/>
            <w:lang w:val="en-US"/>
          </w:rPr>
          <w:delText xml:space="preserve"> with</w:delText>
        </w:r>
      </w:del>
      <w:del w:id="442" w:date="2019-05-12T10:29:22Z" w:author="Shuo Zhang">
        <w:r>
          <w:rPr>
            <w:rStyle w:val="Hyperlink.0"/>
            <w:rtl w:val="0"/>
            <w:lang w:val="en-US"/>
          </w:rPr>
          <w:delText xml:space="preserve"> the following advantages:</w:delText>
        </w:r>
      </w:del>
      <w:ins w:id="443" w:date="2018-08-29T15:58:00Z" w:author="HP">
        <w:del w:id="444" w:date="2019-05-12T10:29:22Z" w:author="Shuo Zhang">
          <w:r>
            <w:rPr>
              <w:rStyle w:val="Hyperlink.0"/>
              <w:rtl w:val="0"/>
              <w:lang w:val="en-US"/>
            </w:rPr>
            <w:delText xml:space="preserve"> f</w:delText>
          </w:r>
        </w:del>
      </w:ins>
      <w:del w:id="445" w:date="2018-08-29T15:58:00Z" w:author="HP">
        <w:r>
          <w:rPr>
            <w:rStyle w:val="Hyperlink.0"/>
            <w:rtl w:val="0"/>
            <w:lang w:val="en-US"/>
          </w:rPr>
          <w:delText>F</w:delText>
        </w:r>
      </w:del>
      <w:del w:id="446" w:date="2019-05-12T10:29:22Z" w:author="Shuo Zhang">
        <w:r>
          <w:rPr>
            <w:rStyle w:val="Hyperlink.0"/>
            <w:rtl w:val="0"/>
            <w:lang w:val="en-US"/>
          </w:rPr>
          <w:delText>aster training speed and higher efficiency,</w:delText>
        </w:r>
      </w:del>
      <w:ins w:id="447" w:date="2018-08-29T15:58:00Z" w:author="HP">
        <w:del w:id="448" w:date="2019-05-12T10:29:22Z" w:author="Shuo Zhang">
          <w:r>
            <w:rPr>
              <w:rStyle w:val="Hyperlink.0"/>
              <w:rtl w:val="0"/>
              <w:lang w:val="en-US"/>
            </w:rPr>
            <w:delText xml:space="preserve"> l</w:delText>
          </w:r>
        </w:del>
      </w:ins>
      <w:del w:id="449" w:date="2018-08-29T15:58:00Z" w:author="HP">
        <w:r>
          <w:rPr>
            <w:rStyle w:val="Hyperlink.0"/>
            <w:rtl w:val="0"/>
            <w:lang w:val="en-US"/>
          </w:rPr>
          <w:delText>L</w:delText>
        </w:r>
      </w:del>
      <w:del w:id="450" w:date="2019-05-12T10:29:22Z" w:author="Shuo Zhang">
        <w:r>
          <w:rPr>
            <w:rStyle w:val="Hyperlink.0"/>
            <w:rtl w:val="0"/>
            <w:lang w:val="en-US"/>
          </w:rPr>
          <w:delText>ower memory usage,</w:delText>
        </w:r>
      </w:del>
      <w:del w:id="451" w:date="2018-08-29T15:59:00Z" w:author="HP">
        <w:r>
          <w:rPr>
            <w:rStyle w:val="Hyperlink.0"/>
            <w:rtl w:val="0"/>
            <w:lang w:val="en-US"/>
          </w:rPr>
          <w:delText>B</w:delText>
        </w:r>
      </w:del>
      <w:ins w:id="452" w:date="2018-08-29T15:58:00Z" w:author="HP">
        <w:del w:id="453" w:date="2019-05-12T10:29:22Z" w:author="Shuo Zhang">
          <w:r>
            <w:rPr>
              <w:rStyle w:val="Hyperlink.0"/>
              <w:rtl w:val="0"/>
              <w:lang w:val="en-US"/>
            </w:rPr>
            <w:delText xml:space="preserve"> b</w:delText>
          </w:r>
        </w:del>
      </w:ins>
      <w:del w:id="454" w:date="2019-05-12T10:29:22Z" w:author="Shuo Zhang">
        <w:r>
          <w:rPr>
            <w:rStyle w:val="Hyperlink.0"/>
            <w:rtl w:val="0"/>
            <w:lang w:val="en-US"/>
          </w:rPr>
          <w:delText>etter accuracy,</w:delText>
        </w:r>
      </w:del>
      <w:ins w:id="455" w:date="2018-08-29T15:59:00Z" w:author="HP">
        <w:del w:id="456" w:date="2019-05-12T10:29:22Z" w:author="Shuo Zhang">
          <w:r>
            <w:rPr>
              <w:rStyle w:val="Hyperlink.0"/>
              <w:rtl w:val="0"/>
              <w:lang w:val="en-US"/>
            </w:rPr>
            <w:delText xml:space="preserve"> is p</w:delText>
          </w:r>
        </w:del>
      </w:ins>
      <w:del w:id="457" w:date="2018-08-29T15:59:00Z" w:author="HP">
        <w:r>
          <w:rPr>
            <w:rStyle w:val="Hyperlink.0"/>
            <w:rtl w:val="0"/>
            <w:lang w:val="en-US"/>
          </w:rPr>
          <w:delText>P</w:delText>
        </w:r>
      </w:del>
      <w:del w:id="458" w:date="2019-05-12T10:29:22Z" w:author="Shuo Zhang">
        <w:r>
          <w:rPr>
            <w:rStyle w:val="Hyperlink.0"/>
            <w:rtl w:val="0"/>
            <w:lang w:val="en-US"/>
          </w:rPr>
          <w:delText xml:space="preserve">arallel and GPU learning supported, and </w:delText>
        </w:r>
      </w:del>
      <w:ins w:id="459" w:date="2018-08-29T15:59:00Z" w:author="HP">
        <w:del w:id="460" w:date="2019-05-12T10:29:22Z" w:author="Shuo Zhang">
          <w:r>
            <w:rPr>
              <w:rStyle w:val="Hyperlink.0"/>
              <w:rtl w:val="0"/>
              <w:lang w:val="en-US"/>
            </w:rPr>
            <w:delText>is c</w:delText>
          </w:r>
        </w:del>
      </w:ins>
      <w:del w:id="461" w:date="2018-08-29T15:59:00Z" w:author="HP">
        <w:r>
          <w:rPr>
            <w:rStyle w:val="Hyperlink.0"/>
            <w:rtl w:val="0"/>
            <w:lang w:val="en-US"/>
          </w:rPr>
          <w:delText>C</w:delText>
        </w:r>
      </w:del>
      <w:del w:id="462" w:date="2019-05-12T10:29:22Z" w:author="Shuo Zhang">
        <w:r>
          <w:rPr>
            <w:rStyle w:val="Hyperlink.0"/>
            <w:rtl w:val="0"/>
            <w:lang w:val="en-US"/>
          </w:rPr>
          <w:delText xml:space="preserve">apable of handling large-scale data. </w:delText>
        </w:r>
      </w:del>
      <w:del w:id="463" w:date="2018-08-29T15:59:00Z" w:author="HP">
        <w:r>
          <w:rPr>
            <w:rStyle w:val="Hyperlink.0"/>
            <w:rtl w:val="0"/>
            <w:lang w:val="en-US"/>
          </w:rPr>
          <w:delText xml:space="preserve">And </w:delText>
        </w:r>
      </w:del>
    </w:p>
    <w:p>
      <w:pPr>
        <w:pStyle w:val="正文"/>
        <w:widowControl w:val="1"/>
        <w:spacing w:line="400" w:lineRule="exact"/>
      </w:pPr>
      <w:del w:id="464" w:date="2019-05-12T10:29:22Z" w:author="Shuo Zhang">
        <w:r>
          <w:rPr>
            <w:rStyle w:val="Hyperlink.0"/>
            <w:rtl w:val="0"/>
            <w:lang w:val="en-US"/>
          </w:rPr>
          <w:delText>There are nine parameters to tune</w:delText>
        </w:r>
      </w:del>
    </w:p>
    <w:p>
      <w:pPr>
        <w:pStyle w:val="正文"/>
        <w:widowControl w:val="1"/>
        <w:spacing w:line="400" w:lineRule="exact"/>
      </w:pPr>
    </w:p>
    <w:p>
      <w:pPr>
        <w:pStyle w:val="正文"/>
        <w:widowControl w:val="1"/>
        <w:spacing w:line="400" w:lineRule="exact"/>
      </w:pPr>
    </w:p>
    <w:p>
      <w:pPr>
        <w:pStyle w:val="正文"/>
        <w:widowControl w:val="1"/>
        <w:spacing w:line="400" w:lineRule="exact"/>
      </w:pPr>
    </w:p>
    <w:p>
      <w:pPr>
        <w:pStyle w:val="正文"/>
        <w:widowControl w:val="1"/>
        <w:spacing w:line="400" w:lineRule="exact"/>
        <w:jc w:val="center"/>
      </w:pPr>
      <w:del w:id="465" w:date="2019-05-12T10:29:58Z" w:author="Shuo Zhang">
        <w:r>
          <w:rPr>
            <w:rStyle w:val="Hyperlink.0"/>
            <w:rtl w:val="0"/>
            <w:lang w:val="en-US"/>
          </w:rPr>
          <w:delText>Table2. LightGBM</w:delText>
        </w:r>
      </w:del>
    </w:p>
    <w:p>
      <w:pPr>
        <w:pStyle w:val="正文"/>
        <w:ind w:left="108" w:hanging="108"/>
        <w:jc w:val="center"/>
      </w:pPr>
    </w:p>
    <w:p>
      <w:pPr>
        <w:pStyle w:val="正文"/>
        <w:jc w:val="center"/>
      </w:pPr>
    </w:p>
    <w:p>
      <w:pPr>
        <w:pStyle w:val="正文"/>
        <w:jc w:val="center"/>
      </w:pPr>
    </w:p>
    <w:p>
      <w:pPr>
        <w:pStyle w:val="正文"/>
        <w:widowControl w:val="1"/>
        <w:spacing w:line="400" w:lineRule="exact"/>
      </w:pPr>
    </w:p>
    <w:p>
      <w:pPr>
        <w:pStyle w:val="正文"/>
        <w:widowControl w:val="1"/>
        <w:spacing w:line="400" w:lineRule="exact"/>
      </w:pPr>
    </w:p>
    <w:p>
      <w:pPr>
        <w:pStyle w:val="正文"/>
        <w:widowControl w:val="1"/>
        <w:spacing w:line="400" w:lineRule="exact"/>
      </w:pPr>
      <w:r>
        <w:rPr>
          <w:rStyle w:val="Hyperlink.0"/>
          <w:rtl w:val="0"/>
          <w:lang w:val="en-US"/>
        </w:rPr>
        <w:t>4.3GBM</w:t>
      </w:r>
    </w:p>
    <w:p>
      <w:pPr>
        <w:pStyle w:val="正文"/>
        <w:widowControl w:val="1"/>
        <w:spacing w:line="400" w:lineRule="exact"/>
      </w:pPr>
      <w:r>
        <w:rPr>
          <w:rStyle w:val="Hyperlink.0"/>
          <w:rtl w:val="0"/>
          <w:lang w:val="en-US"/>
        </w:rPr>
        <w:t xml:space="preserve">The next step is to apply gradient boosting. There are 6 tuning parameters: n_estimators, learning_rate, max_depth, max_features, min_samples_leaf, min_samples_split. </w:t>
      </w:r>
    </w:p>
    <w:p>
      <w:pPr>
        <w:pStyle w:val="正文"/>
        <w:widowControl w:val="1"/>
        <w:spacing w:line="400" w:lineRule="exact"/>
        <w:jc w:val="center"/>
      </w:pPr>
    </w:p>
    <w:p>
      <w:pPr>
        <w:pStyle w:val="正文"/>
        <w:widowControl w:val="1"/>
        <w:spacing w:line="400" w:lineRule="exact"/>
        <w:jc w:val="center"/>
      </w:pPr>
      <w:r>
        <w:rPr>
          <w:rStyle w:val="Hyperlink.0"/>
          <w:rtl w:val="0"/>
          <w:lang w:val="en-US"/>
        </w:rPr>
        <w:t>Table3. GBM</w:t>
      </w:r>
    </w:p>
    <w:tbl>
      <w:tblPr>
        <w:tblW w:w="829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45"/>
        <w:gridCol w:w="4145"/>
      </w:tblGrid>
      <w:tr>
        <w:tblPrEx>
          <w:shd w:val="clear" w:color="auto" w:fill="ced7e7"/>
        </w:tblPrEx>
        <w:trPr>
          <w:trHeight w:val="251" w:hRule="atLeast"/>
        </w:trPr>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center"/>
            </w:pPr>
            <w:r>
              <w:rPr>
                <w:rStyle w:val="None A"/>
                <w:u w:val="single"/>
                <w:rtl w:val="0"/>
                <w:lang w:val="en-US"/>
              </w:rPr>
              <w:t>parameter</w:t>
            </w:r>
          </w:p>
        </w:tc>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center"/>
            </w:pPr>
            <w:r>
              <w:rPr>
                <w:rStyle w:val="None A"/>
                <w:u w:val="single"/>
                <w:rtl w:val="0"/>
                <w:lang w:val="en-US"/>
              </w:rPr>
              <w:t>note</w:t>
            </w:r>
          </w:p>
        </w:tc>
      </w:tr>
      <w:tr>
        <w:tblPrEx>
          <w:shd w:val="clear" w:color="auto" w:fill="ced7e7"/>
        </w:tblPrEx>
        <w:trPr>
          <w:trHeight w:val="451" w:hRule="atLeast"/>
        </w:trPr>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center"/>
            </w:pPr>
            <w:r>
              <w:rPr>
                <w:rStyle w:val="None A"/>
                <w:u w:val="single"/>
                <w:rtl w:val="0"/>
                <w:lang w:val="en-US"/>
              </w:rPr>
              <w:t>n_estimators</w:t>
            </w:r>
          </w:p>
        </w:tc>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left"/>
            </w:pPr>
            <w:r>
              <w:rPr>
                <w:rStyle w:val="None A"/>
                <w:u w:val="single"/>
                <w:rtl w:val="0"/>
                <w:lang w:val="en-US"/>
              </w:rPr>
              <w:t>The number of sequential trees to be modeled.</w:t>
            </w:r>
          </w:p>
        </w:tc>
      </w:tr>
      <w:tr>
        <w:tblPrEx>
          <w:shd w:val="clear" w:color="auto" w:fill="ced7e7"/>
        </w:tblPrEx>
        <w:trPr>
          <w:trHeight w:val="1351" w:hRule="atLeast"/>
        </w:trPr>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center"/>
            </w:pPr>
            <w:r>
              <w:rPr>
                <w:rStyle w:val="None A"/>
                <w:u w:val="single"/>
                <w:rtl w:val="0"/>
                <w:lang w:val="en-US"/>
              </w:rPr>
              <w:t>learning_rate</w:t>
            </w:r>
          </w:p>
        </w:tc>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left"/>
            </w:pPr>
            <w:r>
              <w:rPr>
                <w:rStyle w:val="None A"/>
                <w:u w:val="single"/>
                <w:rtl w:val="0"/>
                <w:lang w:val="en-US"/>
              </w:rPr>
              <w:t>This determines the impact of each tree on the final outcome. GBM works by starting with an initial estimate which is updated using the output of each tree. The learning parameter controls the magnitude of this change in the estimates.</w:t>
            </w:r>
          </w:p>
        </w:tc>
      </w:tr>
      <w:tr>
        <w:tblPrEx>
          <w:shd w:val="clear" w:color="auto" w:fill="ced7e7"/>
        </w:tblPrEx>
        <w:trPr>
          <w:trHeight w:val="251" w:hRule="atLeast"/>
        </w:trPr>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center"/>
            </w:pPr>
            <w:r>
              <w:rPr>
                <w:rStyle w:val="None A"/>
                <w:u w:val="single"/>
                <w:rtl w:val="0"/>
                <w:lang w:val="en-US"/>
              </w:rPr>
              <w:t>max_depth</w:t>
            </w:r>
          </w:p>
        </w:tc>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left"/>
            </w:pPr>
            <w:r>
              <w:rPr>
                <w:rStyle w:val="None A"/>
                <w:u w:val="single"/>
                <w:rtl w:val="0"/>
                <w:lang w:val="en-US"/>
              </w:rPr>
              <w:t>The maximum depth of a tree.</w:t>
            </w:r>
          </w:p>
        </w:tc>
      </w:tr>
      <w:tr>
        <w:tblPrEx>
          <w:shd w:val="clear" w:color="auto" w:fill="ced7e7"/>
        </w:tblPrEx>
        <w:trPr>
          <w:trHeight w:val="471" w:hRule="atLeast"/>
        </w:trPr>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center"/>
            </w:pPr>
            <w:r>
              <w:rPr>
                <w:rStyle w:val="None A"/>
                <w:u w:val="single"/>
                <w:rtl w:val="0"/>
                <w:lang w:val="en-US"/>
              </w:rPr>
              <w:t>max_features</w:t>
            </w:r>
          </w:p>
        </w:tc>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left"/>
            </w:pPr>
            <w:r>
              <w:rPr>
                <w:rStyle w:val="None A"/>
                <w:u w:val="single"/>
                <w:rtl w:val="0"/>
                <w:lang w:val="en-US"/>
              </w:rPr>
              <w:t>The number of features to consider while searching for the best split.</w:t>
            </w:r>
          </w:p>
        </w:tc>
      </w:tr>
      <w:tr>
        <w:tblPrEx>
          <w:shd w:val="clear" w:color="auto" w:fill="ced7e7"/>
        </w:tblPrEx>
        <w:trPr>
          <w:trHeight w:val="691" w:hRule="atLeast"/>
        </w:trPr>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center"/>
            </w:pPr>
            <w:r>
              <w:rPr>
                <w:rStyle w:val="None A"/>
                <w:u w:val="single"/>
                <w:rtl w:val="0"/>
                <w:lang w:val="en-US"/>
              </w:rPr>
              <w:t>min_samples_leaf</w:t>
            </w:r>
          </w:p>
        </w:tc>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left"/>
            </w:pPr>
            <w:r>
              <w:rPr>
                <w:rStyle w:val="None A"/>
                <w:u w:val="single"/>
                <w:rtl w:val="0"/>
                <w:lang w:val="en-US"/>
              </w:rPr>
              <w:t>Defines the minimum samples (or observations) required by a terminal node or leaf</w:t>
            </w:r>
          </w:p>
        </w:tc>
      </w:tr>
      <w:tr>
        <w:tblPrEx>
          <w:shd w:val="clear" w:color="auto" w:fill="ced7e7"/>
        </w:tblPrEx>
        <w:trPr>
          <w:trHeight w:val="691" w:hRule="atLeast"/>
        </w:trPr>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center"/>
            </w:pPr>
            <w:r>
              <w:rPr>
                <w:rStyle w:val="None A"/>
                <w:u w:val="single"/>
                <w:rtl w:val="0"/>
                <w:lang w:val="en-US"/>
              </w:rPr>
              <w:t>min_samples_split</w:t>
            </w:r>
          </w:p>
        </w:tc>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left"/>
            </w:pPr>
            <w:r>
              <w:rPr>
                <w:rStyle w:val="None A"/>
                <w:u w:val="single"/>
                <w:rtl w:val="0"/>
                <w:lang w:val="en-US"/>
              </w:rPr>
              <w:t>Defines the minimum number of samples (or observations) which are required by a node to be considered for splitting.</w:t>
            </w:r>
          </w:p>
        </w:tc>
      </w:tr>
    </w:tbl>
    <w:p>
      <w:pPr>
        <w:pStyle w:val="正文"/>
        <w:ind w:left="324" w:hanging="324"/>
        <w:jc w:val="center"/>
      </w:pPr>
    </w:p>
    <w:p>
      <w:pPr>
        <w:pStyle w:val="正文"/>
        <w:ind w:left="216" w:hanging="216"/>
        <w:jc w:val="center"/>
      </w:pPr>
    </w:p>
    <w:p>
      <w:pPr>
        <w:pStyle w:val="正文"/>
        <w:ind w:left="108" w:hanging="108"/>
        <w:jc w:val="center"/>
      </w:pPr>
    </w:p>
    <w:p>
      <w:pPr>
        <w:pStyle w:val="正文"/>
      </w:pPr>
    </w:p>
    <w:p>
      <w:pPr>
        <w:pStyle w:val="正文"/>
        <w:widowControl w:val="1"/>
        <w:spacing w:line="400" w:lineRule="exact"/>
      </w:pPr>
      <w:r>
        <w:rPr>
          <w:rStyle w:val="Hyperlink.0"/>
          <w:rtl w:val="0"/>
          <w:lang w:val="en-US"/>
        </w:rPr>
        <w:t xml:space="preserve">There are two types of parameter that we need to tune here, tree based and boosting parameters. We knew that there were no optimum values for learning rates as low values always work better, given that we trained on </w:t>
      </w:r>
      <w:ins w:id="466" w:date="2018-08-29T16:09:00Z" w:author="HP">
        <w:r>
          <w:rPr>
            <w:rStyle w:val="Hyperlink.0"/>
            <w:rtl w:val="0"/>
            <w:lang w:val="en-US"/>
          </w:rPr>
          <w:t xml:space="preserve">a </w:t>
        </w:r>
      </w:ins>
      <w:r>
        <w:rPr>
          <w:rStyle w:val="Hyperlink.0"/>
          <w:rtl w:val="0"/>
          <w:lang w:val="en-US"/>
        </w:rPr>
        <w:t xml:space="preserve">sufficient number of trees. While GBM is robust enough to </w:t>
      </w:r>
      <w:ins w:id="467" w:date="2018-08-29T16:17:00Z" w:author="HP">
        <w:r>
          <w:rPr>
            <w:rStyle w:val="Hyperlink.0"/>
            <w:rtl w:val="0"/>
            <w:lang w:val="en-US"/>
          </w:rPr>
          <w:t xml:space="preserve">prevent </w:t>
        </w:r>
      </w:ins>
      <w:del w:id="468" w:date="2018-08-29T16:17:00Z" w:author="HP">
        <w:r>
          <w:rPr>
            <w:rStyle w:val="Hyperlink.0"/>
            <w:rtl w:val="0"/>
            <w:lang w:val="en-US"/>
          </w:rPr>
          <w:delText xml:space="preserve">not </w:delText>
        </w:r>
      </w:del>
      <w:r>
        <w:rPr>
          <w:rStyle w:val="Hyperlink.0"/>
          <w:rtl w:val="0"/>
          <w:lang w:val="en-US"/>
        </w:rPr>
        <w:t>over</w:t>
      </w:r>
      <w:ins w:id="469" w:date="2018-08-29T16:18:00Z" w:author="HP">
        <w:r>
          <w:rPr>
            <w:rStyle w:val="Hyperlink.0"/>
            <w:rtl w:val="0"/>
            <w:lang w:val="en-US"/>
          </w:rPr>
          <w:t>-</w:t>
        </w:r>
      </w:ins>
      <w:r>
        <w:rPr>
          <w:rStyle w:val="Hyperlink.0"/>
          <w:rtl w:val="0"/>
          <w:lang w:val="en-US"/>
        </w:rPr>
        <w:t>fit</w:t>
      </w:r>
      <w:ins w:id="470" w:date="2018-08-29T16:18:00Z" w:author="HP">
        <w:r>
          <w:rPr>
            <w:rStyle w:val="Hyperlink.0"/>
            <w:rtl w:val="0"/>
            <w:lang w:val="en-US"/>
          </w:rPr>
          <w:t>ting</w:t>
        </w:r>
      </w:ins>
      <w:r>
        <w:rPr>
          <w:rStyle w:val="Hyperlink.0"/>
          <w:rtl w:val="0"/>
          <w:lang w:val="en-US"/>
        </w:rPr>
        <w:t xml:space="preserve"> with</w:t>
      </w:r>
      <w:ins w:id="471" w:date="2018-08-29T16:19:00Z" w:author="HP">
        <w:r>
          <w:rPr>
            <w:rStyle w:val="Hyperlink.0"/>
            <w:rtl w:val="0"/>
            <w:lang w:val="en-US"/>
          </w:rPr>
          <w:t>in an</w:t>
        </w:r>
      </w:ins>
      <w:r>
        <w:rPr>
          <w:rStyle w:val="Hyperlink.0"/>
          <w:rtl w:val="0"/>
          <w:lang w:val="en-US"/>
        </w:rPr>
        <w:t xml:space="preserve"> </w:t>
      </w:r>
      <w:del w:id="472" w:date="2018-08-29T16:18:00Z" w:author="HP">
        <w:r>
          <w:rPr>
            <w:rStyle w:val="Hyperlink.0"/>
            <w:rtl w:val="0"/>
            <w:lang w:val="en-US"/>
          </w:rPr>
          <w:delText xml:space="preserve">increasing </w:delText>
        </w:r>
      </w:del>
      <w:ins w:id="473" w:date="2018-08-29T16:18:00Z" w:author="HP">
        <w:r>
          <w:rPr>
            <w:rStyle w:val="Hyperlink.0"/>
            <w:rtl w:val="0"/>
            <w:lang w:val="en-US"/>
          </w:rPr>
          <w:t xml:space="preserve">increased number of </w:t>
        </w:r>
      </w:ins>
      <w:r>
        <w:rPr>
          <w:rStyle w:val="Hyperlink.0"/>
          <w:rtl w:val="0"/>
          <w:lang w:val="en-US"/>
        </w:rPr>
        <w:t xml:space="preserve">trees, a high number for a particular learning rate can </w:t>
      </w:r>
      <w:ins w:id="474" w:date="2018-08-29T16:19:00Z" w:author="HP">
        <w:r>
          <w:rPr>
            <w:rStyle w:val="Hyperlink.0"/>
            <w:rtl w:val="0"/>
            <w:lang w:val="en-US"/>
          </w:rPr>
          <w:t xml:space="preserve">still </w:t>
        </w:r>
      </w:ins>
      <w:r>
        <w:rPr>
          <w:rStyle w:val="Hyperlink.0"/>
          <w:rtl w:val="0"/>
          <w:lang w:val="en-US"/>
        </w:rPr>
        <w:t>lead to over</w:t>
      </w:r>
      <w:ins w:id="475" w:date="2018-08-29T16:19:00Z" w:author="HP">
        <w:r>
          <w:rPr>
            <w:rStyle w:val="Hyperlink.0"/>
            <w:rtl w:val="0"/>
            <w:lang w:val="en-US"/>
          </w:rPr>
          <w:t>-</w:t>
        </w:r>
      </w:ins>
      <w:r>
        <w:rPr>
          <w:rStyle w:val="Hyperlink.0"/>
          <w:rtl w:val="0"/>
          <w:lang w:val="en-US"/>
        </w:rPr>
        <w:t xml:space="preserve">fitting. As we reduced the learning rate and increased trees, the computation took a long time to run and </w:t>
      </w:r>
      <w:del w:id="476" w:date="2018-08-29T16:19:00Z" w:author="HP">
        <w:r>
          <w:rPr>
            <w:rStyle w:val="Hyperlink.0"/>
            <w:rtl w:val="0"/>
            <w:lang w:val="en-US"/>
          </w:rPr>
          <w:delText>get a</w:delText>
        </w:r>
      </w:del>
      <w:ins w:id="477" w:date="2018-08-29T16:19:00Z" w:author="HP">
        <w:r>
          <w:rPr>
            <w:rStyle w:val="Hyperlink.0"/>
            <w:rtl w:val="0"/>
            <w:lang w:val="en-US"/>
          </w:rPr>
          <w:t>produce</w:t>
        </w:r>
      </w:ins>
      <w:r>
        <w:rPr>
          <w:rStyle w:val="Hyperlink.0"/>
          <w:rtl w:val="0"/>
          <w:lang w:val="en-US"/>
        </w:rPr>
        <w:t xml:space="preserve"> result</w:t>
      </w:r>
      <w:ins w:id="478" w:date="2018-08-29T16:19:00Z" w:author="HP">
        <w:r>
          <w:rPr>
            <w:rStyle w:val="Hyperlink.0"/>
            <w:rtl w:val="0"/>
            <w:lang w:val="en-US"/>
          </w:rPr>
          <w:t>s</w:t>
        </w:r>
      </w:ins>
      <w:r>
        <w:rPr>
          <w:rStyle w:val="Hyperlink.0"/>
          <w:rtl w:val="0"/>
          <w:lang w:val="en-US"/>
        </w:rPr>
        <w:t>.</w:t>
      </w:r>
    </w:p>
    <w:p>
      <w:pPr>
        <w:pStyle w:val="正文"/>
      </w:pPr>
    </w:p>
    <w:p>
      <w:pPr>
        <w:pStyle w:val="正文"/>
        <w:widowControl w:val="1"/>
        <w:spacing w:line="400" w:lineRule="exact"/>
      </w:pPr>
      <w:r>
        <w:rPr>
          <w:rStyle w:val="Hyperlink.0"/>
          <w:rtl w:val="0"/>
          <w:lang w:val="en-US"/>
        </w:rPr>
        <w:t xml:space="preserve">In such </w:t>
      </w:r>
      <w:ins w:id="479" w:date="2018-08-29T16:21:00Z" w:author="HP">
        <w:r>
          <w:rPr>
            <w:rStyle w:val="Hyperlink.0"/>
            <w:rtl w:val="0"/>
            <w:lang w:val="en-US"/>
          </w:rPr>
          <w:t xml:space="preserve">a </w:t>
        </w:r>
      </w:ins>
      <w:r>
        <w:rPr>
          <w:rStyle w:val="Hyperlink.0"/>
          <w:rtl w:val="0"/>
          <w:lang w:val="en-US"/>
        </w:rPr>
        <w:t xml:space="preserve">case, we </w:t>
      </w:r>
      <w:del w:id="480" w:date="2018-08-29T16:21:00Z" w:author="HP">
        <w:r>
          <w:rPr>
            <w:rStyle w:val="Hyperlink.0"/>
            <w:rtl w:val="0"/>
            <w:lang w:val="en-US"/>
          </w:rPr>
          <w:delText xml:space="preserve">took </w:delText>
        </w:r>
      </w:del>
      <w:ins w:id="481" w:date="2018-08-29T16:21:00Z" w:author="HP">
        <w:r>
          <w:rPr>
            <w:rStyle w:val="Hyperlink.0"/>
            <w:rtl w:val="0"/>
            <w:lang w:val="en-US"/>
          </w:rPr>
          <w:t xml:space="preserve">adopted </w:t>
        </w:r>
      </w:ins>
      <w:r>
        <w:rPr>
          <w:rStyle w:val="Hyperlink.0"/>
          <w:rtl w:val="0"/>
          <w:lang w:val="en-US"/>
        </w:rPr>
        <w:t xml:space="preserve">the following approach. Initially, we used 0.05, however it did not </w:t>
      </w:r>
      <w:del w:id="482" w:date="2018-08-29T16:23:00Z" w:author="HP">
        <w:r>
          <w:rPr>
            <w:rStyle w:val="Hyperlink.0"/>
            <w:rtl w:val="0"/>
            <w:lang w:val="en-US"/>
          </w:rPr>
          <w:delText xml:space="preserve">work for a good </w:delText>
        </w:r>
      </w:del>
      <w:ins w:id="483" w:date="2018-08-29T16:23:00Z" w:author="HP">
        <w:r>
          <w:rPr>
            <w:rStyle w:val="Hyperlink.0"/>
            <w:rtl w:val="0"/>
            <w:lang w:val="en-US"/>
          </w:rPr>
          <w:t xml:space="preserve">produce a favorable </w:t>
        </w:r>
      </w:ins>
      <w:r>
        <w:rPr>
          <w:rStyle w:val="Hyperlink.0"/>
          <w:rtl w:val="0"/>
          <w:lang w:val="en-US"/>
        </w:rPr>
        <w:t>result. Thus</w:t>
      </w:r>
      <w:ins w:id="484" w:date="2018-08-29T16:23:00Z" w:author="HP">
        <w:r>
          <w:rPr>
            <w:rStyle w:val="Hyperlink.0"/>
            <w:rtl w:val="0"/>
            <w:lang w:val="en-US"/>
          </w:rPr>
          <w:t>, our second attempt saw us</w:t>
        </w:r>
      </w:ins>
      <w:del w:id="485" w:date="2018-08-29T16:23:00Z" w:author="HP">
        <w:r>
          <w:rPr>
            <w:rStyle w:val="Hyperlink.0"/>
            <w:rtl w:val="0"/>
            <w:lang w:val="en-US"/>
          </w:rPr>
          <w:delText xml:space="preserve"> </w:delText>
        </w:r>
      </w:del>
      <w:ins w:id="486" w:date="2018-08-29T16:24:00Z" w:author="HP">
        <w:r>
          <w:rPr>
            <w:rStyle w:val="Hyperlink.0"/>
            <w:rtl w:val="0"/>
            <w:lang w:val="en-US"/>
          </w:rPr>
          <w:t xml:space="preserve"> </w:t>
        </w:r>
      </w:ins>
      <w:del w:id="487" w:date="2018-08-29T16:24:00Z" w:author="HP">
        <w:r>
          <w:rPr>
            <w:rStyle w:val="Hyperlink.0"/>
            <w:rtl w:val="0"/>
            <w:lang w:val="en-US"/>
          </w:rPr>
          <w:delText xml:space="preserve">we </w:delText>
        </w:r>
      </w:del>
      <w:r>
        <w:rPr>
          <w:rStyle w:val="Hyperlink.0"/>
          <w:rtl w:val="0"/>
          <w:lang w:val="en-US"/>
        </w:rPr>
        <w:t>cho</w:t>
      </w:r>
      <w:ins w:id="488" w:date="2018-08-29T16:24:00Z" w:author="HP">
        <w:r>
          <w:rPr>
            <w:rStyle w:val="Hyperlink.0"/>
            <w:rtl w:val="0"/>
            <w:lang w:val="en-US"/>
          </w:rPr>
          <w:t>o</w:t>
        </w:r>
      </w:ins>
      <w:r>
        <w:rPr>
          <w:rStyle w:val="Hyperlink.0"/>
          <w:rtl w:val="0"/>
          <w:lang w:val="en-US"/>
        </w:rPr>
        <w:t>s</w:t>
      </w:r>
      <w:ins w:id="489" w:date="2018-08-29T16:24:00Z" w:author="HP">
        <w:r>
          <w:rPr>
            <w:rStyle w:val="Hyperlink.0"/>
            <w:rtl w:val="0"/>
            <w:lang w:val="en-US"/>
          </w:rPr>
          <w:t>ing</w:t>
        </w:r>
      </w:ins>
      <w:del w:id="490" w:date="2018-08-29T16:24:00Z" w:author="HP">
        <w:r>
          <w:rPr>
            <w:rStyle w:val="Hyperlink.0"/>
            <w:rtl w:val="0"/>
            <w:lang w:val="en-US"/>
          </w:rPr>
          <w:delText>e</w:delText>
        </w:r>
      </w:del>
      <w:r>
        <w:rPr>
          <w:rStyle w:val="Hyperlink.0"/>
          <w:rtl w:val="0"/>
          <w:lang w:val="en-US"/>
        </w:rPr>
        <w:t xml:space="preserve"> the default value of 0.1</w:t>
      </w:r>
      <w:del w:id="491" w:date="2018-08-29T16:23:00Z" w:author="HP">
        <w:r>
          <w:rPr>
            <w:rStyle w:val="Hyperlink.0"/>
            <w:rtl w:val="0"/>
            <w:lang w:val="en-US"/>
          </w:rPr>
          <w:delText xml:space="preserve"> in the second try</w:delText>
        </w:r>
      </w:del>
      <w:r>
        <w:rPr>
          <w:rStyle w:val="Hyperlink.0"/>
          <w:rtl w:val="0"/>
          <w:lang w:val="en-US"/>
        </w:rPr>
        <w:t>. Meanwhile, we lowered the learning rate and increased the estimators proportionally</w:t>
      </w:r>
      <w:ins w:id="492" w:date="2018-08-29T16:25:00Z" w:author="HP">
        <w:r>
          <w:rPr>
            <w:rStyle w:val="Hyperlink.0"/>
            <w:rtl w:val="0"/>
            <w:lang w:val="en-US"/>
          </w:rPr>
          <w:t xml:space="preserve"> in order</w:t>
        </w:r>
      </w:ins>
      <w:r>
        <w:rPr>
          <w:rStyle w:val="Hyperlink.0"/>
          <w:rtl w:val="0"/>
          <w:lang w:val="en-US"/>
        </w:rPr>
        <w:t xml:space="preserve"> to </w:t>
      </w:r>
      <w:del w:id="493" w:date="2018-08-29T16:25:00Z" w:author="HP">
        <w:r>
          <w:rPr>
            <w:rStyle w:val="Hyperlink.0"/>
            <w:rtl w:val="0"/>
            <w:lang w:val="en-US"/>
          </w:rPr>
          <w:delText xml:space="preserve">get </w:delText>
        </w:r>
      </w:del>
      <w:ins w:id="494" w:date="2018-08-29T16:25:00Z" w:author="HP">
        <w:r>
          <w:rPr>
            <w:rStyle w:val="Hyperlink.0"/>
            <w:rtl w:val="0"/>
            <w:lang w:val="en-US"/>
          </w:rPr>
          <w:t xml:space="preserve">produce </w:t>
        </w:r>
      </w:ins>
      <w:r>
        <w:rPr>
          <w:rStyle w:val="Hyperlink.0"/>
          <w:rtl w:val="0"/>
          <w:lang w:val="en-US"/>
        </w:rPr>
        <w:t xml:space="preserve">more robust models. </w:t>
      </w:r>
      <w:del w:id="495" w:date="2018-08-29T16:25:00Z" w:author="HP">
        <w:r>
          <w:rPr>
            <w:rStyle w:val="Hyperlink.0"/>
            <w:rtl w:val="0"/>
            <w:lang w:val="en-US"/>
          </w:rPr>
          <w:delText>Besides,</w:delText>
        </w:r>
      </w:del>
      <w:ins w:id="496" w:date="2018-08-29T16:25:00Z" w:author="HP">
        <w:r>
          <w:rPr>
            <w:rStyle w:val="Hyperlink.0"/>
            <w:rtl w:val="0"/>
            <w:lang w:val="en-US"/>
          </w:rPr>
          <w:t>Additionally,</w:t>
        </w:r>
      </w:ins>
      <w:r>
        <w:rPr>
          <w:rStyle w:val="Hyperlink.0"/>
          <w:rtl w:val="0"/>
          <w:lang w:val="en-US"/>
        </w:rPr>
        <w:t xml:space="preserve"> it is</w:t>
      </w:r>
      <w:del w:id="497" w:date="2018-08-29T16:26:00Z" w:author="HP">
        <w:r>
          <w:rPr>
            <w:rStyle w:val="Hyperlink.0"/>
            <w:rtl w:val="0"/>
            <w:lang w:val="en-US"/>
          </w:rPr>
          <w:delText xml:space="preserve"> noticeable that we should </w:delText>
        </w:r>
      </w:del>
      <w:ins w:id="498" w:date="2018-08-29T16:26:00Z" w:author="HP">
        <w:r>
          <w:rPr>
            <w:rStyle w:val="Hyperlink.0"/>
            <w:rtl w:val="0"/>
            <w:lang w:val="en-US"/>
          </w:rPr>
          <w:t xml:space="preserve"> worth mentioning that you should pay </w:t>
        </w:r>
      </w:ins>
      <w:r>
        <w:rPr>
          <w:rStyle w:val="Hyperlink.0"/>
          <w:rtl w:val="0"/>
          <w:lang w:val="en-US"/>
        </w:rPr>
        <w:t>careful</w:t>
      </w:r>
      <w:del w:id="499" w:date="2018-08-29T16:26:00Z" w:author="HP">
        <w:r>
          <w:rPr>
            <w:rStyle w:val="Hyperlink.0"/>
            <w:rtl w:val="0"/>
            <w:lang w:val="en-US"/>
          </w:rPr>
          <w:delText>ly</w:delText>
        </w:r>
      </w:del>
      <w:r>
        <w:rPr>
          <w:rStyle w:val="Hyperlink.0"/>
          <w:rtl w:val="0"/>
          <w:lang w:val="en-US"/>
        </w:rPr>
        <w:t xml:space="preserve"> </w:t>
      </w:r>
      <w:del w:id="500" w:date="2018-08-29T16:26:00Z" w:author="HP">
        <w:r>
          <w:rPr>
            <w:rStyle w:val="Hyperlink.0"/>
            <w:rtl w:val="0"/>
            <w:lang w:val="en-US"/>
          </w:rPr>
          <w:delText xml:space="preserve">pay </w:delText>
        </w:r>
      </w:del>
      <w:r>
        <w:rPr>
          <w:rStyle w:val="Hyperlink.0"/>
          <w:rtl w:val="0"/>
          <w:lang w:val="en-US"/>
        </w:rPr>
        <w:t>attention to the order of tuning variables</w:t>
      </w:r>
      <w:del w:id="501" w:date="2018-08-29T16:27:00Z" w:author="HP">
        <w:r>
          <w:rPr>
            <w:rStyle w:val="Hyperlink.0"/>
            <w:rtl w:val="0"/>
            <w:lang w:val="en-US"/>
          </w:rPr>
          <w:delText xml:space="preserve"> after several attempts</w:delText>
        </w:r>
      </w:del>
      <w:r>
        <w:rPr>
          <w:rStyle w:val="Hyperlink.0"/>
          <w:rtl w:val="0"/>
          <w:lang w:val="en-US"/>
        </w:rPr>
        <w:t>. For example, the parameters that exert greater impact</w:t>
      </w:r>
      <w:ins w:id="502" w:date="2018-08-29T16:26:00Z" w:author="HP">
        <w:r>
          <w:rPr>
            <w:rStyle w:val="Hyperlink.0"/>
            <w:rtl w:val="0"/>
            <w:lang w:val="en-US"/>
          </w:rPr>
          <w:t>s</w:t>
        </w:r>
      </w:ins>
      <w:r>
        <w:rPr>
          <w:rStyle w:val="Hyperlink.0"/>
          <w:rtl w:val="0"/>
          <w:lang w:val="en-US"/>
        </w:rPr>
        <w:t xml:space="preserve"> on the result should be tuned </w:t>
      </w:r>
      <w:del w:id="503" w:date="2018-08-29T16:26:00Z" w:author="HP">
        <w:r>
          <w:rPr>
            <w:rStyle w:val="Hyperlink.0"/>
            <w:rtl w:val="0"/>
            <w:lang w:val="en-US"/>
          </w:rPr>
          <w:delText>firstly</w:delText>
        </w:r>
      </w:del>
      <w:ins w:id="504" w:date="2018-08-29T16:26:00Z" w:author="HP">
        <w:r>
          <w:rPr>
            <w:rStyle w:val="Hyperlink.0"/>
            <w:rtl w:val="0"/>
            <w:lang w:val="en-US"/>
          </w:rPr>
          <w:t>firstly,</w:t>
        </w:r>
      </w:ins>
      <w:r>
        <w:rPr>
          <w:rStyle w:val="Hyperlink.0"/>
          <w:rtl w:val="0"/>
          <w:lang w:val="en-US"/>
        </w:rPr>
        <w:t xml:space="preserve"> such as max_depth and min_samples_split, </w:t>
      </w:r>
      <w:del w:id="505" w:date="2018-08-29T16:26:00Z" w:author="HP">
        <w:r>
          <w:rPr>
            <w:rStyle w:val="Hyperlink.0"/>
            <w:rtl w:val="0"/>
            <w:lang w:val="en-US"/>
          </w:rPr>
          <w:delText xml:space="preserve">then </w:delText>
        </w:r>
      </w:del>
      <w:ins w:id="506" w:date="2018-08-29T16:26:00Z" w:author="HP">
        <w:r>
          <w:rPr>
            <w:rStyle w:val="Hyperlink.0"/>
            <w:rtl w:val="0"/>
            <w:lang w:val="en-US"/>
          </w:rPr>
          <w:t xml:space="preserve">and then </w:t>
        </w:r>
      </w:ins>
      <w:del w:id="507" w:date="2018-08-29T16:26:00Z" w:author="HP">
        <w:r>
          <w:rPr>
            <w:rStyle w:val="Hyperlink.0"/>
            <w:rtl w:val="0"/>
            <w:lang w:val="en-US"/>
          </w:rPr>
          <w:delText xml:space="preserve">we </w:delText>
        </w:r>
      </w:del>
      <w:ins w:id="508" w:date="2018-08-29T16:26:00Z" w:author="HP">
        <w:r>
          <w:rPr>
            <w:rStyle w:val="Hyperlink.0"/>
            <w:rtl w:val="0"/>
            <w:lang w:val="en-US"/>
          </w:rPr>
          <w:t xml:space="preserve">you </w:t>
        </w:r>
      </w:ins>
      <w:r>
        <w:rPr>
          <w:rStyle w:val="Hyperlink.0"/>
          <w:rtl w:val="0"/>
          <w:lang w:val="en-US"/>
        </w:rPr>
        <w:t>could tune min_samples_leaf and max_features.</w:t>
      </w:r>
    </w:p>
    <w:p>
      <w:pPr>
        <w:pStyle w:val="正文"/>
      </w:pPr>
    </w:p>
    <w:p>
      <w:pPr>
        <w:pStyle w:val="正文"/>
        <w:widowControl w:val="1"/>
        <w:spacing w:line="400" w:lineRule="exact"/>
      </w:pPr>
      <w:r>
        <w:rPr>
          <w:rStyle w:val="Hyperlink.0"/>
          <w:rtl w:val="0"/>
          <w:lang w:val="en-US"/>
        </w:rPr>
        <w:t>4.4 KernelRidge</w:t>
      </w:r>
    </w:p>
    <w:p>
      <w:pPr>
        <w:pStyle w:val="正文"/>
        <w:widowControl w:val="1"/>
        <w:spacing w:line="400" w:lineRule="exact"/>
      </w:pPr>
      <w:r>
        <w:rPr>
          <w:rStyle w:val="Hyperlink.0"/>
          <w:rtl w:val="0"/>
          <w:lang w:val="en-US"/>
        </w:rPr>
        <w:t>Let</w:t>
      </w:r>
      <w:ins w:id="509" w:date="2018-08-29T16:27:00Z" w:author="HP">
        <w:r>
          <w:rPr>
            <w:rStyle w:val="Hyperlink.0"/>
            <w:rtl w:val="0"/>
            <w:lang w:val="en-US"/>
          </w:rPr>
          <w:t>’</w:t>
        </w:r>
      </w:ins>
      <w:ins w:id="510" w:date="2018-08-29T16:27:00Z" w:author="HP">
        <w:r>
          <w:rPr>
            <w:rStyle w:val="Hyperlink.0"/>
            <w:rtl w:val="0"/>
            <w:lang w:val="en-US"/>
          </w:rPr>
          <w:t>s</w:t>
        </w:r>
      </w:ins>
      <w:del w:id="511" w:date="2018-08-29T16:27:00Z" w:author="HP">
        <w:r>
          <w:rPr>
            <w:rStyle w:val="Hyperlink.0"/>
            <w:rtl w:val="0"/>
            <w:lang w:val="en-US"/>
          </w:rPr>
          <w:delText xml:space="preserve"> us</w:delText>
        </w:r>
      </w:del>
      <w:r>
        <w:rPr>
          <w:rStyle w:val="Hyperlink.0"/>
          <w:rtl w:val="0"/>
          <w:lang w:val="en-US"/>
        </w:rPr>
        <w:t xml:space="preserve"> have a look at our liner machine learning model, Kernel Ridge Regression (KRR). KRR combines ridge regression (linear least squares with l2-norm regularization) with the kernel trick. It thus </w:t>
      </w:r>
      <w:ins w:id="512" w:date="2018-08-29T16:27:00Z" w:author="HP">
        <w:r>
          <w:rPr>
            <w:rStyle w:val="Hyperlink.0"/>
            <w:rtl w:val="0"/>
            <w:lang w:val="en-US"/>
          </w:rPr>
          <w:t>learns and adapts</w:t>
        </w:r>
      </w:ins>
      <w:del w:id="513" w:date="2018-08-29T16:27:00Z" w:author="HP">
        <w:r>
          <w:rPr>
            <w:rStyle w:val="Hyperlink.0"/>
            <w:rtl w:val="0"/>
            <w:lang w:val="en-US"/>
          </w:rPr>
          <w:delText>learns</w:delText>
        </w:r>
      </w:del>
      <w:r>
        <w:rPr>
          <w:rStyle w:val="Hyperlink.0"/>
          <w:rtl w:val="0"/>
          <w:lang w:val="en-US"/>
        </w:rPr>
        <w:t xml:space="preserve"> a linear function in the space induced by the respective kernel and the data. For non-linear kernels, this corresponds to a non-linear function </w:t>
      </w:r>
      <w:ins w:id="514" w:date="2018-08-29T16:28:00Z" w:author="HP">
        <w:r>
          <w:rPr>
            <w:rStyle w:val="Hyperlink.0"/>
            <w:rtl w:val="0"/>
            <w:lang w:val="en-US"/>
          </w:rPr>
          <w:t>with</w:t>
        </w:r>
      </w:ins>
      <w:r>
        <w:rPr>
          <w:rStyle w:val="Hyperlink.0"/>
          <w:rtl w:val="0"/>
          <w:lang w:val="en-US"/>
        </w:rPr>
        <w:t xml:space="preserve">in the original space. In our case, there </w:t>
      </w:r>
      <w:del w:id="515" w:date="2018-08-29T16:28:00Z" w:author="HP">
        <w:r>
          <w:rPr>
            <w:rStyle w:val="Hyperlink.0"/>
            <w:rtl w:val="0"/>
            <w:lang w:val="en-US"/>
          </w:rPr>
          <w:delText xml:space="preserve">are </w:delText>
        </w:r>
      </w:del>
      <w:ins w:id="516" w:date="2018-08-29T16:28:00Z" w:author="HP">
        <w:r>
          <w:rPr>
            <w:rStyle w:val="Hyperlink.0"/>
            <w:rtl w:val="0"/>
            <w:lang w:val="en-US"/>
          </w:rPr>
          <w:t xml:space="preserve">were </w:t>
        </w:r>
      </w:ins>
      <w:r>
        <w:rPr>
          <w:rStyle w:val="Hyperlink.0"/>
          <w:rtl w:val="0"/>
          <w:lang w:val="en-US"/>
        </w:rPr>
        <w:t>four parameters, including alpha, kernel, degree and coef0. The table below is their definitions.</w:t>
      </w:r>
    </w:p>
    <w:p>
      <w:pPr>
        <w:pStyle w:val="正文"/>
        <w:widowControl w:val="1"/>
        <w:spacing w:line="400" w:lineRule="exact"/>
        <w:jc w:val="center"/>
      </w:pPr>
      <w:r>
        <w:rPr>
          <w:rStyle w:val="Hyperlink.0"/>
          <w:rtl w:val="0"/>
          <w:lang w:val="en-US"/>
        </w:rPr>
        <w:t>Table</w:t>
      </w:r>
      <w:ins w:id="517" w:date="2018-08-29T16:28:00Z" w:author="HP">
        <w:r>
          <w:rPr>
            <w:rStyle w:val="Hyperlink.0"/>
            <w:rtl w:val="0"/>
            <w:lang w:val="en-US"/>
          </w:rPr>
          <w:t xml:space="preserve"> </w:t>
        </w:r>
      </w:ins>
      <w:r>
        <w:rPr>
          <w:rStyle w:val="Hyperlink.0"/>
          <w:rtl w:val="0"/>
          <w:lang w:val="en-US"/>
        </w:rPr>
        <w:t>4. KernelRidge</w:t>
      </w:r>
    </w:p>
    <w:tbl>
      <w:tblPr>
        <w:tblW w:w="829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45"/>
        <w:gridCol w:w="4145"/>
      </w:tblGrid>
      <w:tr>
        <w:tblPrEx>
          <w:shd w:val="clear" w:color="auto" w:fill="ced7e7"/>
        </w:tblPrEx>
        <w:trPr>
          <w:trHeight w:val="251" w:hRule="atLeast"/>
        </w:trPr>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center"/>
            </w:pPr>
            <w:r>
              <w:rPr>
                <w:rStyle w:val="None A"/>
                <w:u w:val="single"/>
                <w:rtl w:val="0"/>
                <w:lang w:val="en-US"/>
              </w:rPr>
              <w:t>parameter</w:t>
            </w:r>
          </w:p>
        </w:tc>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center"/>
            </w:pPr>
            <w:r>
              <w:rPr>
                <w:rStyle w:val="None A"/>
                <w:u w:val="single"/>
                <w:rtl w:val="0"/>
                <w:lang w:val="en-US"/>
              </w:rPr>
              <w:t>note</w:t>
            </w:r>
          </w:p>
        </w:tc>
      </w:tr>
      <w:tr>
        <w:tblPrEx>
          <w:shd w:val="clear" w:color="auto" w:fill="ced7e7"/>
        </w:tblPrEx>
        <w:trPr>
          <w:trHeight w:val="1791" w:hRule="atLeast"/>
        </w:trPr>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center"/>
            </w:pPr>
            <w:r>
              <w:rPr>
                <w:rStyle w:val="None A"/>
                <w:u w:val="single"/>
                <w:rtl w:val="0"/>
                <w:lang w:val="en-US"/>
              </w:rPr>
              <w:t>alpha</w:t>
            </w:r>
          </w:p>
        </w:tc>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left"/>
            </w:pPr>
            <w:r>
              <w:rPr>
                <w:rStyle w:val="None A"/>
                <w:u w:val="single"/>
                <w:rtl w:val="0"/>
                <w:lang w:val="en-US"/>
              </w:rPr>
              <w:t>Small positive values of alpha improve the conditioning of the problem and reduce the variance of the estimates. Alpha corresponds to (2*C)^-1 in other linear models such as LogisticRegression or LinearSVC. If an array is passed, penalties are assumed to be specific to the targets. Hence they must correspond in number.</w:t>
            </w:r>
          </w:p>
        </w:tc>
      </w:tr>
      <w:tr>
        <w:tblPrEx>
          <w:shd w:val="clear" w:color="auto" w:fill="ced7e7"/>
        </w:tblPrEx>
        <w:trPr>
          <w:trHeight w:val="1131" w:hRule="atLeast"/>
        </w:trPr>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center"/>
            </w:pPr>
            <w:r>
              <w:rPr>
                <w:rStyle w:val="None A"/>
                <w:u w:val="single"/>
                <w:rtl w:val="0"/>
                <w:lang w:val="en-US"/>
              </w:rPr>
              <w:t>kernel</w:t>
            </w:r>
          </w:p>
        </w:tc>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left"/>
            </w:pPr>
            <w:r>
              <w:rPr>
                <w:rStyle w:val="None A"/>
                <w:u w:val="single"/>
                <w:rtl w:val="0"/>
                <w:lang w:val="en-US"/>
              </w:rPr>
              <w:t>Kernel mapping is used internally. A callable should accept two arguments and the keyword arguments passed to this object as kernel_params, and should return a floating point number.</w:t>
            </w:r>
          </w:p>
        </w:tc>
      </w:tr>
      <w:tr>
        <w:tblPrEx>
          <w:shd w:val="clear" w:color="auto" w:fill="ced7e7"/>
        </w:tblPrEx>
        <w:trPr>
          <w:trHeight w:val="471" w:hRule="atLeast"/>
        </w:trPr>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center"/>
            </w:pPr>
            <w:r>
              <w:rPr>
                <w:rStyle w:val="None A"/>
                <w:u w:val="single"/>
                <w:rtl w:val="0"/>
                <w:lang w:val="en-US"/>
              </w:rPr>
              <w:t>degree</w:t>
            </w:r>
          </w:p>
        </w:tc>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left"/>
            </w:pPr>
            <w:r>
              <w:rPr>
                <w:rStyle w:val="None A"/>
                <w:u w:val="single"/>
                <w:rtl w:val="0"/>
                <w:lang w:val="en-US"/>
              </w:rPr>
              <w:t>Degree of the polynomial kernel. Ignored by other kernels.</w:t>
            </w:r>
          </w:p>
        </w:tc>
      </w:tr>
      <w:tr>
        <w:tblPrEx>
          <w:shd w:val="clear" w:color="auto" w:fill="ced7e7"/>
        </w:tblPrEx>
        <w:trPr>
          <w:trHeight w:val="471" w:hRule="atLeast"/>
        </w:trPr>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center"/>
            </w:pPr>
            <w:r>
              <w:rPr>
                <w:rStyle w:val="None A"/>
                <w:u w:val="single"/>
                <w:rtl w:val="0"/>
                <w:lang w:val="en-US"/>
              </w:rPr>
              <w:t>coef0</w:t>
            </w:r>
          </w:p>
        </w:tc>
        <w:tc>
          <w:tcPr>
            <w:tcW w:type="dxa" w:w="41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left"/>
            </w:pPr>
            <w:r>
              <w:rPr>
                <w:rStyle w:val="None A"/>
                <w:u w:val="single"/>
                <w:rtl w:val="0"/>
                <w:lang w:val="en-US"/>
              </w:rPr>
              <w:t>Zero coefficient for polynomial and sigmoid kernels. Ignored by other kernels.</w:t>
            </w:r>
          </w:p>
        </w:tc>
      </w:tr>
    </w:tbl>
    <w:p>
      <w:pPr>
        <w:pStyle w:val="正文"/>
        <w:ind w:left="324" w:hanging="324"/>
        <w:jc w:val="center"/>
      </w:pPr>
    </w:p>
    <w:p>
      <w:pPr>
        <w:pStyle w:val="正文"/>
        <w:ind w:left="216" w:hanging="216"/>
        <w:jc w:val="center"/>
      </w:pPr>
    </w:p>
    <w:p>
      <w:pPr>
        <w:pStyle w:val="正文"/>
        <w:ind w:left="108" w:hanging="108"/>
        <w:jc w:val="center"/>
      </w:pPr>
    </w:p>
    <w:p>
      <w:pPr>
        <w:pStyle w:val="正文"/>
      </w:pPr>
    </w:p>
    <w:p>
      <w:pPr>
        <w:pStyle w:val="正文"/>
      </w:pPr>
    </w:p>
    <w:p>
      <w:pPr>
        <w:pStyle w:val="正文"/>
        <w:widowControl w:val="1"/>
        <w:spacing w:line="400" w:lineRule="exact"/>
      </w:pPr>
    </w:p>
    <w:p>
      <w:pPr>
        <w:pStyle w:val="正文"/>
        <w:widowControl w:val="1"/>
        <w:spacing w:line="400" w:lineRule="exact"/>
      </w:pPr>
    </w:p>
    <w:p>
      <w:pPr>
        <w:pStyle w:val="正文"/>
        <w:widowControl w:val="1"/>
        <w:spacing w:line="400" w:lineRule="exact"/>
      </w:pPr>
      <w:del w:id="518" w:date="2019-05-12T10:30:16Z" w:author="Shuo Zhang">
        <w:r>
          <w:rPr>
            <w:rStyle w:val="Hyperlink.0"/>
            <w:rtl w:val="0"/>
            <w:lang w:val="en-US"/>
          </w:rPr>
          <w:delText>We choose XGBoost as one of our base model</w:delText>
        </w:r>
      </w:del>
      <w:ins w:id="519" w:date="2018-08-29T16:29:00Z" w:author="HP">
        <w:del w:id="520" w:date="2019-05-12T10:30:16Z" w:author="Shuo Zhang">
          <w:r>
            <w:rPr>
              <w:rStyle w:val="Hyperlink.0"/>
              <w:rtl w:val="0"/>
              <w:lang w:val="en-US"/>
            </w:rPr>
            <w:delText>s</w:delText>
          </w:r>
        </w:del>
      </w:ins>
      <w:del w:id="521" w:date="2019-05-12T10:30:16Z" w:author="Shuo Zhang">
        <w:r>
          <w:rPr>
            <w:rStyle w:val="Hyperlink.0"/>
            <w:rtl w:val="0"/>
            <w:lang w:val="en-US"/>
          </w:rPr>
          <w:delText>. In this case, we mainly tune</w:delText>
        </w:r>
      </w:del>
      <w:ins w:id="522" w:date="2018-08-29T16:29:00Z" w:author="HP">
        <w:del w:id="523" w:date="2019-05-12T10:30:16Z" w:author="Shuo Zhang">
          <w:r>
            <w:rPr>
              <w:rStyle w:val="Hyperlink.0"/>
              <w:rtl w:val="0"/>
              <w:lang w:val="en-US"/>
            </w:rPr>
            <w:delText>d</w:delText>
          </w:r>
        </w:del>
      </w:ins>
      <w:del w:id="524" w:date="2019-05-12T10:30:16Z" w:author="Shuo Zhang">
        <w:r>
          <w:rPr>
            <w:rStyle w:val="Hyperlink.0"/>
            <w:rtl w:val="0"/>
            <w:lang w:val="en-US"/>
          </w:rPr>
          <w:delText xml:space="preserve"> nine features:</w:delText>
        </w:r>
      </w:del>
      <w:ins w:id="525" w:date="2018-08-29T16:29:00Z" w:author="HP">
        <w:del w:id="526" w:date="2019-05-12T10:30:16Z" w:author="Shuo Zhang">
          <w:r>
            <w:rPr>
              <w:rStyle w:val="Hyperlink.0"/>
              <w:rtl w:val="0"/>
              <w:lang w:val="en-US"/>
            </w:rPr>
            <w:delText xml:space="preserve"> </w:delText>
          </w:r>
        </w:del>
      </w:ins>
      <w:del w:id="527" w:date="2019-05-12T10:30:16Z" w:author="Shuo Zhang">
        <w:r>
          <w:rPr>
            <w:rStyle w:val="Hyperlink.0"/>
            <w:rtl w:val="0"/>
            <w:lang w:val="en-US"/>
          </w:rPr>
          <w:delText>colsample_bytree, gamma, learning_rate, max_depth, min_child_weight, n_estimators, reg_alpha, reg_lambda, subsample.</w:delText>
        </w:r>
      </w:del>
    </w:p>
    <w:p>
      <w:pPr>
        <w:pStyle w:val="正文"/>
        <w:widowControl w:val="1"/>
        <w:spacing w:line="400" w:lineRule="exact"/>
      </w:pPr>
      <w:del w:id="528" w:date="2019-05-12T10:30:16Z" w:author="Shuo Zhang">
        <w:r>
          <w:rPr>
            <w:rStyle w:val="Hyperlink.0"/>
            <w:rtl w:val="0"/>
            <w:lang w:val="en-US"/>
          </w:rPr>
          <w:delText>Introduction to the parameters:</w:delText>
        </w:r>
      </w:del>
    </w:p>
    <w:p>
      <w:pPr>
        <w:pStyle w:val="正文"/>
        <w:widowControl w:val="1"/>
        <w:spacing w:line="400" w:lineRule="exact"/>
        <w:jc w:val="center"/>
      </w:pPr>
      <w:del w:id="529" w:date="2019-05-12T10:30:16Z" w:author="Shuo Zhang">
        <w:r>
          <w:rPr>
            <w:rStyle w:val="Hyperlink.0"/>
            <w:rtl w:val="0"/>
            <w:lang w:val="en-US"/>
          </w:rPr>
          <w:delText>Table5. XGBoost</w:delText>
        </w:r>
      </w:del>
    </w:p>
    <w:p>
      <w:pPr>
        <w:pStyle w:val="正文"/>
        <w:ind w:left="216" w:hanging="216"/>
        <w:jc w:val="center"/>
      </w:pPr>
    </w:p>
    <w:p>
      <w:pPr>
        <w:pStyle w:val="正文"/>
        <w:ind w:left="108" w:hanging="108"/>
        <w:jc w:val="center"/>
      </w:pPr>
    </w:p>
    <w:p>
      <w:pPr>
        <w:pStyle w:val="正文"/>
      </w:pPr>
    </w:p>
    <w:p>
      <w:pPr>
        <w:pStyle w:val="正文"/>
        <w:widowControl w:val="1"/>
        <w:spacing w:line="400" w:lineRule="exact"/>
      </w:pPr>
      <w:del w:id="530" w:date="2018-08-29T16:30:00Z" w:author="HP">
        <w:r>
          <w:rPr>
            <w:rStyle w:val="Hyperlink.0"/>
            <w:rtl w:val="0"/>
            <w:lang w:val="en-US"/>
          </w:rPr>
          <w:delText>I</w:delText>
        </w:r>
      </w:del>
      <w:ins w:id="531" w:date="2018-08-29T16:30:00Z" w:author="HP">
        <w:del w:id="532" w:date="2019-05-12T10:30:27Z" w:author="Shuo Zhang">
          <w:r>
            <w:rPr>
              <w:rStyle w:val="Hyperlink.0"/>
              <w:rtl w:val="0"/>
              <w:lang w:val="en-US"/>
            </w:rPr>
            <w:delText>Over the course of</w:delText>
          </w:r>
        </w:del>
      </w:ins>
      <w:del w:id="533" w:date="2018-08-29T16:30:00Z" w:author="HP">
        <w:r>
          <w:rPr>
            <w:rStyle w:val="Hyperlink.0"/>
            <w:rtl w:val="0"/>
            <w:lang w:val="en-US"/>
          </w:rPr>
          <w:delText>n</w:delText>
        </w:r>
      </w:del>
      <w:del w:id="534" w:date="2019-05-12T10:30:27Z" w:author="Shuo Zhang">
        <w:r>
          <w:rPr>
            <w:rStyle w:val="Hyperlink.0"/>
            <w:rtl w:val="0"/>
            <w:lang w:val="en-US"/>
          </w:rPr>
          <w:delText xml:space="preserve"> this project, we</w:delText>
        </w:r>
      </w:del>
      <w:ins w:id="535" w:date="2018-08-29T16:30:00Z" w:author="HP">
        <w:del w:id="536" w:date="2019-05-12T10:30:27Z" w:author="Shuo Zhang">
          <w:r>
            <w:rPr>
              <w:rStyle w:val="Hyperlink.0"/>
              <w:rtl w:val="0"/>
              <w:lang w:val="en-US"/>
            </w:rPr>
            <w:delText xml:space="preserve"> </w:delText>
          </w:r>
        </w:del>
      </w:ins>
      <w:del w:id="537" w:date="2018-08-29T16:30:00Z" w:author="HP">
        <w:r>
          <w:rPr>
            <w:rStyle w:val="Hyperlink.0"/>
            <w:rtl w:val="0"/>
            <w:lang w:val="en-US"/>
          </w:rPr>
          <w:delText xml:space="preserve"> use</w:delText>
        </w:r>
      </w:del>
      <w:ins w:id="538" w:date="2018-08-29T16:30:00Z" w:author="HP">
        <w:del w:id="539" w:date="2019-05-12T10:30:27Z" w:author="Shuo Zhang">
          <w:r>
            <w:rPr>
              <w:rStyle w:val="Hyperlink.0"/>
              <w:rtl w:val="0"/>
              <w:lang w:val="en-US"/>
            </w:rPr>
            <w:delText>employed</w:delText>
          </w:r>
        </w:del>
      </w:ins>
      <w:del w:id="540" w:date="2019-05-12T10:30:27Z" w:author="Shuo Zhang">
        <w:r>
          <w:rPr>
            <w:rStyle w:val="Hyperlink.0"/>
            <w:rtl w:val="0"/>
            <w:lang w:val="en-US"/>
          </w:rPr>
          <w:delText xml:space="preserve"> the BayesianOptimization </w:delText>
        </w:r>
      </w:del>
      <w:ins w:id="541" w:date="2018-08-29T16:30:00Z" w:author="HP">
        <w:del w:id="542" w:date="2019-05-12T10:30:27Z" w:author="Shuo Zhang">
          <w:r>
            <w:rPr>
              <w:rStyle w:val="Hyperlink.0"/>
              <w:rtl w:val="0"/>
              <w:lang w:val="en-US"/>
            </w:rPr>
            <w:delText xml:space="preserve">in order </w:delText>
          </w:r>
        </w:del>
      </w:ins>
      <w:del w:id="543" w:date="2019-05-12T10:30:27Z" w:author="Shuo Zhang">
        <w:r>
          <w:rPr>
            <w:rStyle w:val="Hyperlink.0"/>
            <w:rtl w:val="0"/>
            <w:lang w:val="en-US"/>
          </w:rPr>
          <w:delText xml:space="preserve">to </w:delText>
        </w:r>
      </w:del>
      <w:del w:id="544" w:date="2018-08-29T16:31:00Z" w:author="HP">
        <w:r>
          <w:rPr>
            <w:rStyle w:val="Hyperlink.0"/>
            <w:rtl w:val="0"/>
            <w:lang w:val="en-US"/>
          </w:rPr>
          <w:delText xml:space="preserve">choose </w:delText>
        </w:r>
      </w:del>
      <w:ins w:id="545" w:date="2018-08-29T16:31:00Z" w:author="HP">
        <w:del w:id="546" w:date="2019-05-12T10:30:27Z" w:author="Shuo Zhang">
          <w:r>
            <w:rPr>
              <w:rStyle w:val="Hyperlink.0"/>
              <w:rtl w:val="0"/>
              <w:lang w:val="en-US"/>
            </w:rPr>
            <w:delText xml:space="preserve">determine </w:delText>
          </w:r>
        </w:del>
      </w:ins>
      <w:del w:id="547" w:date="2019-05-12T10:30:27Z" w:author="Shuo Zhang">
        <w:r>
          <w:rPr>
            <w:rStyle w:val="Hyperlink.0"/>
            <w:rtl w:val="0"/>
            <w:lang w:val="en-US"/>
          </w:rPr>
          <w:delText>the rough interval. After that, we use</w:delText>
        </w:r>
      </w:del>
      <w:ins w:id="548" w:date="2018-08-29T16:31:00Z" w:author="HP">
        <w:del w:id="549" w:date="2019-05-12T10:30:27Z" w:author="Shuo Zhang">
          <w:r>
            <w:rPr>
              <w:rStyle w:val="Hyperlink.0"/>
              <w:rtl w:val="0"/>
              <w:lang w:val="en-US"/>
            </w:rPr>
            <w:delText>d</w:delText>
          </w:r>
        </w:del>
      </w:ins>
      <w:del w:id="550" w:date="2019-05-12T10:30:27Z" w:author="Shuo Zhang">
        <w:r>
          <w:rPr>
            <w:rStyle w:val="Hyperlink.0"/>
            <w:rtl w:val="0"/>
            <w:lang w:val="en-US"/>
          </w:rPr>
          <w:delText xml:space="preserve"> the grid search method to choose the elaborate parameter values</w:delText>
        </w:r>
      </w:del>
      <w:del w:id="551" w:date="2018-08-29T16:31:00Z" w:author="HP">
        <w:r>
          <w:rPr>
            <w:rStyle w:val="Hyperlink.0"/>
            <w:rtl w:val="0"/>
            <w:lang w:val="en-US"/>
          </w:rPr>
          <w:delText xml:space="preserve"> in the order</w:delText>
        </w:r>
      </w:del>
      <w:del w:id="552" w:date="2019-05-12T10:30:27Z" w:author="Shuo Zhang">
        <w:r>
          <w:rPr>
            <w:rStyle w:val="Hyperlink.0"/>
            <w:rtl w:val="0"/>
            <w:lang w:val="en-US"/>
          </w:rPr>
          <w:delText xml:space="preserve"> of n_estimators, max_depth, colsample_bytree, subsample, learning_rate and </w:delText>
        </w:r>
      </w:del>
      <w:del w:id="553" w:date="2018-08-29T16:31:00Z" w:author="HP">
        <w:r>
          <w:rPr>
            <w:rStyle w:val="Hyperlink.0"/>
            <w:rtl w:val="0"/>
            <w:lang w:val="en-US"/>
          </w:rPr>
          <w:delText xml:space="preserve">the </w:delText>
        </w:r>
      </w:del>
      <w:del w:id="554" w:date="2019-05-12T10:30:27Z" w:author="Shuo Zhang">
        <w:r>
          <w:rPr>
            <w:rStyle w:val="Hyperlink.0"/>
            <w:rtl w:val="0"/>
            <w:lang w:val="en-US"/>
          </w:rPr>
          <w:delText xml:space="preserve">others </w:delText>
        </w:r>
      </w:del>
      <w:del w:id="555" w:date="2018-08-29T16:31:00Z" w:author="HP">
        <w:r>
          <w:rPr>
            <w:rStyle w:val="Hyperlink.0"/>
            <w:rtl w:val="0"/>
            <w:lang w:val="en-US"/>
          </w:rPr>
          <w:delText xml:space="preserve">so </w:delText>
        </w:r>
      </w:del>
      <w:ins w:id="556" w:date="2018-08-29T16:31:00Z" w:author="HP">
        <w:del w:id="557" w:date="2019-05-12T10:30:27Z" w:author="Shuo Zhang">
          <w:r>
            <w:rPr>
              <w:rStyle w:val="Hyperlink.0"/>
              <w:rtl w:val="0"/>
              <w:lang w:val="en-US"/>
            </w:rPr>
            <w:delText>in order to</w:delText>
          </w:r>
        </w:del>
      </w:ins>
      <w:del w:id="558" w:date="2018-08-29T16:31:00Z" w:author="HP">
        <w:r>
          <w:rPr>
            <w:rStyle w:val="Hyperlink.0"/>
            <w:rtl w:val="0"/>
            <w:lang w:val="en-US"/>
          </w:rPr>
          <w:delText>that we can</w:delText>
        </w:r>
      </w:del>
      <w:del w:id="559" w:date="2019-05-12T10:30:27Z" w:author="Shuo Zhang">
        <w:r>
          <w:rPr>
            <w:rStyle w:val="Hyperlink.0"/>
            <w:rtl w:val="0"/>
            <w:lang w:val="en-US"/>
          </w:rPr>
          <w:delText xml:space="preserve"> minimize </w:delText>
        </w:r>
      </w:del>
      <w:del w:id="560" w:date="2018-08-29T16:31:00Z" w:author="HP">
        <w:r>
          <w:rPr>
            <w:rStyle w:val="Hyperlink.0"/>
            <w:rtl w:val="0"/>
            <w:lang w:val="en-US"/>
          </w:rPr>
          <w:delText xml:space="preserve">the </w:delText>
        </w:r>
      </w:del>
      <w:ins w:id="561" w:date="2018-08-29T16:31:00Z" w:author="HP">
        <w:del w:id="562" w:date="2019-05-12T10:30:27Z" w:author="Shuo Zhang">
          <w:r>
            <w:rPr>
              <w:rStyle w:val="Hyperlink.0"/>
              <w:rtl w:val="0"/>
              <w:lang w:val="en-US"/>
            </w:rPr>
            <w:delText xml:space="preserve">any chance of </w:delText>
          </w:r>
        </w:del>
      </w:ins>
      <w:del w:id="563" w:date="2019-05-12T10:30:27Z" w:author="Shuo Zhang">
        <w:r>
          <w:rPr>
            <w:rStyle w:val="Hyperlink.0"/>
            <w:rtl w:val="0"/>
            <w:lang w:val="en-US"/>
          </w:rPr>
          <w:delText>error.</w:delText>
        </w:r>
      </w:del>
    </w:p>
    <w:p>
      <w:pPr>
        <w:pStyle w:val="正文"/>
        <w:widowControl w:val="1"/>
        <w:spacing w:line="400" w:lineRule="exact"/>
      </w:pPr>
    </w:p>
    <w:p>
      <w:pPr>
        <w:pStyle w:val="正文"/>
        <w:widowControl w:val="1"/>
        <w:spacing w:line="400" w:lineRule="exact"/>
      </w:pPr>
      <w:del w:id="564" w:date="2018-08-29T16:35:00Z" w:author="HP">
        <w:r>
          <w:rPr>
            <w:rStyle w:val="Hyperlink.0"/>
            <w:rtl w:val="0"/>
            <w:lang w:val="en-US"/>
          </w:rPr>
          <w:delText>As we use</w:delText>
        </w:r>
      </w:del>
      <w:ins w:id="565" w:date="2018-08-29T16:35:00Z" w:author="HP">
        <w:del w:id="566" w:date="2019-05-12T10:30:27Z" w:author="Shuo Zhang">
          <w:r>
            <w:rPr>
              <w:rStyle w:val="Hyperlink.0"/>
              <w:rtl w:val="0"/>
              <w:lang w:val="en-US"/>
            </w:rPr>
            <w:delText>In employing</w:delText>
          </w:r>
        </w:del>
      </w:ins>
      <w:del w:id="567" w:date="2019-05-12T10:30:27Z" w:author="Shuo Zhang">
        <w:r>
          <w:rPr>
            <w:rStyle w:val="Hyperlink.0"/>
            <w:rtl w:val="0"/>
            <w:lang w:val="en-US"/>
          </w:rPr>
          <w:delText xml:space="preserve"> the single XGB model to predict the test data set, we </w:delText>
        </w:r>
      </w:del>
      <w:ins w:id="568" w:date="2018-08-29T16:36:00Z" w:author="HP">
        <w:del w:id="569" w:date="2019-05-12T10:30:27Z" w:author="Shuo Zhang">
          <w:r>
            <w:rPr>
              <w:rStyle w:val="Hyperlink.0"/>
              <w:rtl w:val="0"/>
              <w:lang w:val="en-US"/>
            </w:rPr>
            <w:delText>discovered a considerable</w:delText>
          </w:r>
        </w:del>
      </w:ins>
      <w:del w:id="570" w:date="2018-08-29T16:36:00Z" w:author="HP">
        <w:r>
          <w:rPr>
            <w:rStyle w:val="Hyperlink.0"/>
            <w:rtl w:val="0"/>
            <w:lang w:val="en-US"/>
          </w:rPr>
          <w:delText>found it has a big</w:delText>
        </w:r>
      </w:del>
      <w:del w:id="571" w:date="2019-05-12T10:30:27Z" w:author="Shuo Zhang">
        <w:r>
          <w:rPr>
            <w:rStyle w:val="Hyperlink.0"/>
            <w:rtl w:val="0"/>
            <w:lang w:val="en-US"/>
          </w:rPr>
          <w:delText xml:space="preserve"> bias between the training set and the testing set. </w:delText>
        </w:r>
      </w:del>
      <w:ins w:id="572" w:date="2018-08-29T16:36:00Z" w:author="HP">
        <w:del w:id="573" w:date="2019-05-12T10:30:27Z" w:author="Shuo Zhang">
          <w:r>
            <w:rPr>
              <w:rStyle w:val="Hyperlink.0"/>
              <w:rtl w:val="0"/>
              <w:lang w:val="en-US"/>
            </w:rPr>
            <w:delText>W</w:delText>
          </w:r>
        </w:del>
      </w:ins>
      <w:del w:id="574" w:date="2018-08-29T16:36:00Z" w:author="HP">
        <w:r>
          <w:rPr>
            <w:rStyle w:val="Hyperlink.0"/>
            <w:rtl w:val="0"/>
            <w:lang w:val="en-US"/>
          </w:rPr>
          <w:delText>w</w:delText>
        </w:r>
      </w:del>
      <w:del w:id="575" w:date="2019-05-12T10:30:27Z" w:author="Shuo Zhang">
        <w:r>
          <w:rPr>
            <w:rStyle w:val="Hyperlink.0"/>
            <w:rtl w:val="0"/>
            <w:lang w:val="en-US"/>
          </w:rPr>
          <w:delText xml:space="preserve">e </w:delText>
        </w:r>
      </w:del>
      <w:del w:id="576" w:date="2018-08-29T16:36:00Z" w:author="HP">
        <w:r>
          <w:rPr>
            <w:rStyle w:val="Hyperlink.0"/>
            <w:rtl w:val="0"/>
            <w:lang w:val="en-US"/>
          </w:rPr>
          <w:delText xml:space="preserve">used to try </w:delText>
        </w:r>
      </w:del>
      <w:ins w:id="577" w:date="2018-08-29T16:36:00Z" w:author="HP">
        <w:del w:id="578" w:date="2019-05-12T10:30:27Z" w:author="Shuo Zhang">
          <w:r>
            <w:rPr>
              <w:rStyle w:val="Hyperlink.0"/>
              <w:rtl w:val="0"/>
              <w:lang w:val="en-US"/>
            </w:rPr>
            <w:delText xml:space="preserve">attempted </w:delText>
          </w:r>
        </w:del>
      </w:ins>
      <w:del w:id="579" w:date="2019-05-12T10:30:27Z" w:author="Shuo Zhang">
        <w:r>
          <w:rPr>
            <w:rStyle w:val="Hyperlink.0"/>
            <w:rtl w:val="0"/>
            <w:lang w:val="en-US"/>
          </w:rPr>
          <w:delText xml:space="preserve">to tune the parameters </w:delText>
        </w:r>
      </w:del>
      <w:del w:id="580" w:date="2018-08-29T16:36:00Z" w:author="HP">
        <w:r>
          <w:rPr>
            <w:rStyle w:val="Hyperlink.0"/>
            <w:rtl w:val="0"/>
            <w:lang w:val="en-US"/>
          </w:rPr>
          <w:delText>which can control the</w:delText>
        </w:r>
      </w:del>
      <w:ins w:id="581" w:date="2018-08-29T16:36:00Z" w:author="HP">
        <w:del w:id="582" w:date="2019-05-12T10:30:27Z" w:author="Shuo Zhang">
          <w:r>
            <w:rPr>
              <w:rStyle w:val="Hyperlink.0"/>
              <w:rtl w:val="0"/>
              <w:lang w:val="en-US"/>
            </w:rPr>
            <w:delText>responsible for controlling</w:delText>
          </w:r>
        </w:del>
      </w:ins>
      <w:del w:id="583" w:date="2019-05-12T10:30:27Z" w:author="Shuo Zhang">
        <w:r>
          <w:rPr>
            <w:rStyle w:val="Hyperlink.0"/>
            <w:rtl w:val="0"/>
            <w:lang w:val="en-US"/>
          </w:rPr>
          <w:delText xml:space="preserve"> over</w:delText>
        </w:r>
      </w:del>
      <w:ins w:id="584" w:date="2018-08-29T16:37:00Z" w:author="HP">
        <w:del w:id="585" w:date="2019-05-12T10:30:27Z" w:author="Shuo Zhang">
          <w:r>
            <w:rPr>
              <w:rStyle w:val="Hyperlink.0"/>
              <w:rtl w:val="0"/>
              <w:lang w:val="en-US"/>
            </w:rPr>
            <w:delText>-</w:delText>
          </w:r>
        </w:del>
      </w:ins>
      <w:del w:id="586" w:date="2019-05-12T10:30:27Z" w:author="Shuo Zhang">
        <w:r>
          <w:rPr>
            <w:rStyle w:val="Hyperlink.0"/>
            <w:rtl w:val="0"/>
            <w:lang w:val="en-US"/>
          </w:rPr>
          <w:delText>fitting</w:delText>
        </w:r>
      </w:del>
      <w:ins w:id="587" w:date="2018-08-29T16:37:00Z" w:author="HP">
        <w:del w:id="588" w:date="2019-05-12T10:30:27Z" w:author="Shuo Zhang">
          <w:r>
            <w:rPr>
              <w:rStyle w:val="Hyperlink.0"/>
              <w:rtl w:val="0"/>
              <w:lang w:val="en-US"/>
            </w:rPr>
            <w:delText>,</w:delText>
          </w:r>
        </w:del>
      </w:ins>
      <w:del w:id="589" w:date="2019-05-12T10:30:27Z" w:author="Shuo Zhang">
        <w:r>
          <w:rPr>
            <w:rStyle w:val="Hyperlink.0"/>
            <w:rtl w:val="0"/>
            <w:lang w:val="en-US"/>
          </w:rPr>
          <w:delText xml:space="preserve"> but</w:delText>
        </w:r>
      </w:del>
      <w:del w:id="590" w:date="2018-08-29T16:37:00Z" w:author="HP">
        <w:r>
          <w:rPr>
            <w:rStyle w:val="Hyperlink.0"/>
            <w:rtl w:val="0"/>
            <w:lang w:val="en-US"/>
          </w:rPr>
          <w:delText xml:space="preserve"> it did not work well</w:delText>
        </w:r>
      </w:del>
      <w:ins w:id="591" w:date="2018-08-29T16:37:00Z" w:author="HP">
        <w:del w:id="592" w:date="2019-05-12T10:30:27Z" w:author="Shuo Zhang">
          <w:r>
            <w:rPr>
              <w:rStyle w:val="Hyperlink.0"/>
              <w:rtl w:val="0"/>
              <w:lang w:val="en-US"/>
            </w:rPr>
            <w:delText xml:space="preserve"> the result was unsatisfactory</w:delText>
          </w:r>
        </w:del>
      </w:ins>
      <w:del w:id="593" w:date="2019-05-12T10:30:27Z" w:author="Shuo Zhang">
        <w:r>
          <w:rPr>
            <w:rStyle w:val="Hyperlink.0"/>
            <w:rtl w:val="0"/>
            <w:lang w:val="en-US"/>
          </w:rPr>
          <w:delText xml:space="preserve">. </w:delText>
        </w:r>
      </w:del>
      <w:commentRangeStart w:id="594"/>
      <w:del w:id="595" w:date="2019-05-12T10:30:27Z" w:author="Shuo Zhang">
        <w:r>
          <w:rPr>
            <w:rStyle w:val="Hyperlink.0"/>
            <w:rtl w:val="0"/>
            <w:lang w:val="en-US"/>
          </w:rPr>
          <w:delText xml:space="preserve">For this reason, we </w:delText>
        </w:r>
      </w:del>
      <w:ins w:id="596" w:date="2018-08-29T16:37:00Z" w:author="HP">
        <w:del w:id="597" w:date="2019-05-12T10:30:27Z" w:author="Shuo Zhang">
          <w:r>
            <w:rPr>
              <w:rStyle w:val="Hyperlink.0"/>
              <w:rtl w:val="0"/>
              <w:lang w:val="en-US"/>
            </w:rPr>
            <w:delText>employed</w:delText>
          </w:r>
        </w:del>
      </w:ins>
      <w:del w:id="598" w:date="2018-08-29T16:37:00Z" w:author="HP">
        <w:r>
          <w:rPr>
            <w:rStyle w:val="Hyperlink.0"/>
            <w:rtl w:val="0"/>
            <w:lang w:val="en-US"/>
          </w:rPr>
          <w:delText>use</w:delText>
        </w:r>
      </w:del>
      <w:del w:id="599" w:date="2019-05-12T10:30:27Z" w:author="Shuo Zhang">
        <w:r>
          <w:rPr>
            <w:rStyle w:val="Hyperlink.0"/>
            <w:rtl w:val="0"/>
            <w:lang w:val="en-US"/>
          </w:rPr>
          <w:delText xml:space="preserve"> the XGB predictions just when ensemble the predictions and also gives XGB a light weight when ensemble</w:delText>
        </w:r>
      </w:del>
    </w:p>
    <w:p>
      <w:pPr>
        <w:pStyle w:val="HTML 预设格式"/>
        <w:shd w:val="clear" w:color="auto" w:fill="ffffff"/>
        <w:tabs>
          <w:tab w:val="left" w:pos="7800"/>
          <w:tab w:val="clear" w:pos="8244"/>
          <w:tab w:val="clear" w:pos="9160"/>
          <w:tab w:val="clear" w:pos="10076"/>
          <w:tab w:val="clear" w:pos="10992"/>
          <w:tab w:val="clear" w:pos="11908"/>
          <w:tab w:val="clear" w:pos="12824"/>
          <w:tab w:val="clear" w:pos="13740"/>
          <w:tab w:val="clear" w:pos="14656"/>
        </w:tabs>
      </w:pPr>
      <w:r>
        <w:rPr>
          <w:rStyle w:val="None A"/>
          <w:rFonts w:ascii="微软雅黑" w:cs="微软雅黑" w:hAnsi="微软雅黑" w:eastAsia="微软雅黑"/>
          <w:sz w:val="18"/>
          <w:szCs w:val="18"/>
          <w:u w:val="single"/>
          <w:shd w:val="clear" w:color="auto" w:fill="ffffff"/>
        </w:rPr>
        <w:br w:type="textWrapping"/>
      </w:r>
      <w:commentRangeEnd w:id="594"/>
      <w:r>
        <w:commentReference w:id="594"/>
      </w:r>
    </w:p>
    <w:p>
      <w:pPr>
        <w:pStyle w:val="Body B"/>
      </w:pPr>
    </w:p>
    <w:p>
      <w:pPr>
        <w:pStyle w:val="正文"/>
      </w:pPr>
    </w:p>
    <w:p>
      <w:pPr>
        <w:pStyle w:val="正文"/>
        <w:widowControl w:val="1"/>
        <w:spacing w:line="400" w:lineRule="exact"/>
      </w:pPr>
      <w:r>
        <w:rPr>
          <w:rStyle w:val="Hyperlink.0"/>
          <w:rtl w:val="0"/>
          <w:lang w:val="en-US"/>
        </w:rPr>
        <w:t>4.6 Lasso</w:t>
      </w:r>
    </w:p>
    <w:p>
      <w:pPr>
        <w:pStyle w:val="正文"/>
        <w:widowControl w:val="1"/>
        <w:spacing w:line="400" w:lineRule="exact"/>
      </w:pPr>
      <w:r>
        <w:rPr>
          <w:rStyle w:val="Hyperlink.0"/>
          <w:rtl w:val="0"/>
          <w:lang w:val="en-US"/>
        </w:rPr>
        <w:t xml:space="preserve">Lasso is a powerful technique generally used for creating parsimonious models in </w:t>
      </w:r>
      <w:ins w:id="600" w:date="2018-08-29T16:40:00Z" w:author="HP">
        <w:r>
          <w:rPr>
            <w:rStyle w:val="Hyperlink.0"/>
            <w:rtl w:val="0"/>
            <w:lang w:val="en-US"/>
          </w:rPr>
          <w:t xml:space="preserve">the </w:t>
        </w:r>
      </w:ins>
      <w:r>
        <w:rPr>
          <w:rStyle w:val="Hyperlink.0"/>
          <w:rtl w:val="0"/>
          <w:lang w:val="en-US"/>
        </w:rPr>
        <w:t xml:space="preserve">presence of a large number of features. The loss function is based on the </w:t>
      </w:r>
      <w:r>
        <w:rPr>
          <w:rStyle w:val="Hyperlink.0"/>
          <w:rtl w:val="0"/>
          <w:lang w:val="en-US"/>
        </w:rPr>
        <w:t>‘</w:t>
      </w:r>
      <w:r>
        <w:rPr>
          <w:rStyle w:val="Hyperlink.0"/>
          <w:rtl w:val="0"/>
          <w:lang w:val="en-US"/>
        </w:rPr>
        <w:t>Least squares</w:t>
      </w:r>
      <w:ins w:id="601" w:date="2018-08-29T16:40:00Z" w:author="HP">
        <w:r>
          <w:rPr>
            <w:rStyle w:val="Hyperlink.0"/>
            <w:rtl w:val="0"/>
            <w:lang w:val="en-US"/>
          </w:rPr>
          <w:t>’</w:t>
        </w:r>
      </w:ins>
      <w:r>
        <w:rPr>
          <w:rStyle w:val="Hyperlink.0"/>
          <w:rtl w:val="0"/>
          <w:lang w:val="en-US"/>
        </w:rPr>
        <w:t>. Lasso add</w:t>
      </w:r>
      <w:ins w:id="602" w:date="2018-08-29T16:40:00Z" w:author="HP">
        <w:r>
          <w:rPr>
            <w:rStyle w:val="Hyperlink.0"/>
            <w:rtl w:val="0"/>
            <w:lang w:val="en-US"/>
          </w:rPr>
          <w:t>s</w:t>
        </w:r>
      </w:ins>
      <w:r>
        <w:rPr>
          <w:rStyle w:val="Hyperlink.0"/>
          <w:rtl w:val="0"/>
          <w:lang w:val="en-US"/>
        </w:rPr>
        <w:t xml:space="preserve"> the L1 penalty </w:t>
      </w:r>
      <w:del w:id="603" w:date="2018-08-29T16:40:00Z" w:author="HP">
        <w:r>
          <w:rPr>
            <w:rStyle w:val="Hyperlink.0"/>
            <w:rtl w:val="0"/>
            <w:lang w:val="en-US"/>
          </w:rPr>
          <w:delText xml:space="preserve">to </w:delText>
        </w:r>
      </w:del>
      <w:ins w:id="604" w:date="2018-08-29T16:40:00Z" w:author="HP">
        <w:r>
          <w:rPr>
            <w:rStyle w:val="Hyperlink.0"/>
            <w:rtl w:val="0"/>
            <w:lang w:val="en-US"/>
          </w:rPr>
          <w:t xml:space="preserve">in order to </w:t>
        </w:r>
      </w:ins>
      <w:r>
        <w:rPr>
          <w:rStyle w:val="Hyperlink.0"/>
          <w:rtl w:val="0"/>
          <w:lang w:val="en-US"/>
        </w:rPr>
        <w:t xml:space="preserve">penalize </w:t>
      </w:r>
      <w:del w:id="605" w:date="2018-08-29T16:40:00Z" w:author="HP">
        <w:r>
          <w:rPr>
            <w:rStyle w:val="Hyperlink.0"/>
            <w:rtl w:val="0"/>
            <w:lang w:val="en-US"/>
          </w:rPr>
          <w:delText xml:space="preserve">the </w:delText>
        </w:r>
      </w:del>
      <w:ins w:id="606" w:date="2018-08-29T16:40:00Z" w:author="HP">
        <w:r>
          <w:rPr>
            <w:rStyle w:val="Hyperlink.0"/>
            <w:rtl w:val="0"/>
            <w:lang w:val="en-US"/>
          </w:rPr>
          <w:t xml:space="preserve">a </w:t>
        </w:r>
      </w:ins>
      <w:r>
        <w:rPr>
          <w:rStyle w:val="Hyperlink.0"/>
          <w:rtl w:val="0"/>
          <w:lang w:val="en-US"/>
        </w:rPr>
        <w:t>large number of coefficient</w:t>
      </w:r>
      <w:ins w:id="607" w:date="2018-08-29T16:40:00Z" w:author="HP">
        <w:r>
          <w:rPr>
            <w:rStyle w:val="Hyperlink.0"/>
            <w:rtl w:val="0"/>
            <w:lang w:val="en-US"/>
          </w:rPr>
          <w:t>s</w:t>
        </w:r>
      </w:ins>
      <w:r>
        <w:rPr>
          <w:rStyle w:val="Hyperlink.0"/>
          <w:rtl w:val="0"/>
          <w:lang w:val="en-US"/>
        </w:rPr>
        <w:t>. What</w:t>
      </w:r>
      <w:r>
        <w:rPr>
          <w:rStyle w:val="Hyperlink.0"/>
          <w:rtl w:val="0"/>
          <w:lang w:val="en-US"/>
        </w:rPr>
        <w:t>’</w:t>
      </w:r>
      <w:r>
        <w:rPr>
          <w:rStyle w:val="Hyperlink.0"/>
          <w:rtl w:val="0"/>
          <w:lang w:val="en-US"/>
        </w:rPr>
        <w:t xml:space="preserve">s more, it can also minimize the coefficient to 0 when </w:t>
      </w:r>
      <w:del w:id="608" w:date="2018-08-29T16:41:00Z" w:author="HP">
        <w:r>
          <w:rPr>
            <w:rStyle w:val="Hyperlink.0"/>
            <w:rtl w:val="0"/>
            <w:lang w:val="en-US"/>
          </w:rPr>
          <w:delText xml:space="preserve">some </w:delText>
        </w:r>
      </w:del>
      <w:ins w:id="609" w:date="2018-08-29T16:41:00Z" w:author="HP">
        <w:r>
          <w:rPr>
            <w:rStyle w:val="Hyperlink.0"/>
            <w:rtl w:val="0"/>
            <w:lang w:val="en-US"/>
          </w:rPr>
          <w:t xml:space="preserve">certain </w:t>
        </w:r>
      </w:ins>
      <w:r>
        <w:rPr>
          <w:rStyle w:val="Hyperlink.0"/>
          <w:rtl w:val="0"/>
          <w:lang w:val="en-US"/>
        </w:rPr>
        <w:t>feature</w:t>
      </w:r>
      <w:ins w:id="610" w:date="2018-08-29T16:41:00Z" w:author="HP">
        <w:r>
          <w:rPr>
            <w:rStyle w:val="Hyperlink.0"/>
            <w:rtl w:val="0"/>
            <w:lang w:val="en-US"/>
          </w:rPr>
          <w:t>s</w:t>
        </w:r>
      </w:ins>
      <w:r>
        <w:rPr>
          <w:rStyle w:val="Hyperlink.0"/>
          <w:rtl w:val="0"/>
          <w:lang w:val="en-US"/>
        </w:rPr>
        <w:t xml:space="preserve"> </w:t>
      </w:r>
      <w:del w:id="611" w:date="2018-08-29T16:41:00Z" w:author="HP">
        <w:r>
          <w:rPr>
            <w:rStyle w:val="Hyperlink.0"/>
            <w:rtl w:val="0"/>
            <w:lang w:val="en-US"/>
          </w:rPr>
          <w:delText>can barely</w:delText>
        </w:r>
      </w:del>
      <w:ins w:id="612" w:date="2018-08-29T16:41:00Z" w:author="HP">
        <w:r>
          <w:rPr>
            <w:rStyle w:val="Hyperlink.0"/>
            <w:rtl w:val="0"/>
            <w:lang w:val="en-US"/>
          </w:rPr>
          <w:t>fail to</w:t>
        </w:r>
      </w:ins>
      <w:r>
        <w:rPr>
          <w:rStyle w:val="Hyperlink.0"/>
          <w:rtl w:val="0"/>
          <w:lang w:val="en-US"/>
        </w:rPr>
        <w:t xml:space="preserve"> work </w:t>
      </w:r>
      <w:del w:id="613" w:date="2018-08-29T16:41:00Z" w:author="HP">
        <w:r>
          <w:rPr>
            <w:rStyle w:val="Hyperlink.0"/>
            <w:rtl w:val="0"/>
            <w:lang w:val="en-US"/>
          </w:rPr>
          <w:delText xml:space="preserve">for </w:delText>
        </w:r>
      </w:del>
      <w:ins w:id="614" w:date="2018-08-29T16:41:00Z" w:author="HP">
        <w:r>
          <w:rPr>
            <w:rStyle w:val="Hyperlink.0"/>
            <w:rtl w:val="0"/>
            <w:lang w:val="en-US"/>
          </w:rPr>
          <w:t xml:space="preserve">within </w:t>
        </w:r>
      </w:ins>
      <w:r>
        <w:rPr>
          <w:rStyle w:val="Hyperlink.0"/>
          <w:rtl w:val="0"/>
          <w:lang w:val="en-US"/>
        </w:rPr>
        <w:t>the model.</w:t>
      </w:r>
    </w:p>
    <w:p>
      <w:pPr>
        <w:pStyle w:val="正文"/>
        <w:widowControl w:val="1"/>
        <w:spacing w:line="400" w:lineRule="exact"/>
      </w:pPr>
      <w:r>
        <w:rPr>
          <w:rStyle w:val="Hyperlink.0"/>
          <w:rtl w:val="0"/>
          <w:lang w:val="en-US"/>
        </w:rPr>
        <w:t>We use</w:t>
      </w:r>
      <w:ins w:id="615" w:date="2018-08-29T16:41:00Z" w:author="HP">
        <w:r>
          <w:rPr>
            <w:rStyle w:val="Hyperlink.0"/>
            <w:rtl w:val="0"/>
            <w:lang w:val="en-US"/>
          </w:rPr>
          <w:t>d</w:t>
        </w:r>
      </w:ins>
      <w:r>
        <w:rPr>
          <w:rStyle w:val="Hyperlink.0"/>
          <w:rtl w:val="0"/>
          <w:lang w:val="en-US"/>
        </w:rPr>
        <w:t xml:space="preserve"> the grid search method to determine the parameter</w:t>
      </w:r>
      <w:ins w:id="616" w:date="2018-08-29T16:41:00Z" w:author="HP">
        <w:r>
          <w:rPr>
            <w:rStyle w:val="Hyperlink.0"/>
            <w:rtl w:val="0"/>
            <w:lang w:val="en-US"/>
          </w:rPr>
          <w:t>’</w:t>
        </w:r>
      </w:ins>
      <w:ins w:id="617" w:date="2018-08-29T16:41:00Z" w:author="HP">
        <w:r>
          <w:rPr>
            <w:rStyle w:val="Hyperlink.0"/>
            <w:rtl w:val="0"/>
            <w:lang w:val="en-US"/>
          </w:rPr>
          <w:t>s</w:t>
        </w:r>
      </w:ins>
      <w:r>
        <w:rPr>
          <w:rStyle w:val="Hyperlink.0"/>
          <w:rtl w:val="0"/>
          <w:lang w:val="en-US"/>
        </w:rPr>
        <w:t xml:space="preserve"> </w:t>
      </w:r>
      <w:del w:id="618" w:date="2018-08-29T16:41:00Z" w:author="HP">
        <w:r>
          <w:rPr>
            <w:rStyle w:val="Hyperlink.0"/>
            <w:rtl w:val="0"/>
            <w:lang w:val="en-US"/>
          </w:rPr>
          <w:delText>alpah</w:delText>
        </w:r>
      </w:del>
      <w:del w:id="619" w:date="2018-08-29T16:41:00Z" w:author="HP">
        <w:r>
          <w:rPr>
            <w:rStyle w:val="Hyperlink.0"/>
            <w:rtl w:val="0"/>
            <w:lang w:val="en-US"/>
          </w:rPr>
          <w:delText>’</w:delText>
        </w:r>
      </w:del>
      <w:del w:id="620" w:date="2018-08-29T16:41:00Z" w:author="HP">
        <w:r>
          <w:rPr>
            <w:rStyle w:val="Hyperlink.0"/>
            <w:rtl w:val="0"/>
            <w:lang w:val="en-US"/>
          </w:rPr>
          <w:delText>s</w:delText>
        </w:r>
      </w:del>
      <w:ins w:id="621" w:date="2018-08-29T16:41:00Z" w:author="HP">
        <w:r>
          <w:rPr>
            <w:rStyle w:val="Hyperlink.0"/>
            <w:rtl w:val="0"/>
            <w:lang w:val="en-US"/>
          </w:rPr>
          <w:t>alpha</w:t>
        </w:r>
      </w:ins>
      <w:r>
        <w:rPr>
          <w:rStyle w:val="Hyperlink.0"/>
          <w:rtl w:val="0"/>
          <w:lang w:val="en-US"/>
        </w:rPr>
        <w:t xml:space="preserve"> value.</w:t>
      </w:r>
    </w:p>
    <w:p>
      <w:pPr>
        <w:pStyle w:val="正文"/>
        <w:widowControl w:val="1"/>
        <w:spacing w:line="400" w:lineRule="exact"/>
      </w:pPr>
      <w:r>
        <w:rPr>
          <w:rStyle w:val="Hyperlink.0"/>
          <w:rtl w:val="0"/>
          <w:lang w:val="en-US"/>
        </w:rPr>
        <w:t xml:space="preserve">Lasso is a linear method, </w:t>
      </w:r>
      <w:ins w:id="622" w:date="2018-08-29T16:41:00Z" w:author="HP">
        <w:r>
          <w:rPr>
            <w:rStyle w:val="Hyperlink.0"/>
            <w:rtl w:val="0"/>
            <w:lang w:val="en-US"/>
          </w:rPr>
          <w:t>and therefore it</w:t>
        </w:r>
      </w:ins>
      <w:del w:id="623" w:date="2018-08-29T16:41:00Z" w:author="HP">
        <w:r>
          <w:rPr>
            <w:rStyle w:val="Hyperlink.0"/>
            <w:rtl w:val="0"/>
            <w:lang w:val="en-US"/>
          </w:rPr>
          <w:delText>so it</w:delText>
        </w:r>
      </w:del>
      <w:del w:id="624" w:date="2018-08-29T16:41:00Z" w:author="HP">
        <w:r>
          <w:rPr>
            <w:rStyle w:val="Hyperlink.0"/>
            <w:rtl w:val="0"/>
            <w:lang w:val="en-US"/>
          </w:rPr>
          <w:delText>’</w:delText>
        </w:r>
      </w:del>
      <w:del w:id="625" w:date="2018-08-29T16:41:00Z" w:author="HP">
        <w:r>
          <w:rPr>
            <w:rStyle w:val="Hyperlink.0"/>
            <w:rtl w:val="0"/>
            <w:lang w:val="en-US"/>
          </w:rPr>
          <w:delText>s</w:delText>
        </w:r>
      </w:del>
      <w:r>
        <w:rPr>
          <w:rStyle w:val="Hyperlink.0"/>
          <w:rtl w:val="0"/>
          <w:lang w:val="en-US"/>
        </w:rPr>
        <w:t xml:space="preserve"> can be used to enhance the generalization of the model in the </w:t>
      </w:r>
      <w:ins w:id="626" w:date="2018-08-29T16:42:00Z" w:author="HP">
        <w:r>
          <w:rPr>
            <w:rStyle w:val="Hyperlink.0"/>
            <w:rtl w:val="0"/>
            <w:lang w:val="en-US"/>
          </w:rPr>
          <w:t>sections</w:t>
        </w:r>
      </w:ins>
      <w:del w:id="627" w:date="2018-08-29T16:42:00Z" w:author="HP">
        <w:r>
          <w:rPr>
            <w:rStyle w:val="Hyperlink.0"/>
            <w:rtl w:val="0"/>
            <w:lang w:val="en-US"/>
          </w:rPr>
          <w:delText>common part</w:delText>
        </w:r>
      </w:del>
      <w:r>
        <w:rPr>
          <w:rStyle w:val="Hyperlink.0"/>
          <w:rtl w:val="0"/>
          <w:lang w:val="en-US"/>
        </w:rPr>
        <w:t xml:space="preserve"> of the samples where the price is highly related to the area of the house. But the actual model is so</w:t>
      </w:r>
      <w:ins w:id="628" w:date="2018-08-29T16:42:00Z" w:author="HP">
        <w:r>
          <w:rPr>
            <w:rStyle w:val="Hyperlink.0"/>
            <w:rtl w:val="0"/>
            <w:lang w:val="en-US"/>
          </w:rPr>
          <w:t xml:space="preserve"> much</w:t>
        </w:r>
      </w:ins>
      <w:r>
        <w:rPr>
          <w:rStyle w:val="Hyperlink.0"/>
          <w:rtl w:val="0"/>
          <w:lang w:val="en-US"/>
        </w:rPr>
        <w:t xml:space="preserve"> more complicated</w:t>
      </w:r>
      <w:ins w:id="629" w:date="2018-08-29T16:42:00Z" w:author="HP">
        <w:r>
          <w:rPr>
            <w:rStyle w:val="Hyperlink.0"/>
            <w:rtl w:val="0"/>
            <w:lang w:val="en-US"/>
          </w:rPr>
          <w:t xml:space="preserve"> than</w:t>
        </w:r>
      </w:ins>
      <w:r>
        <w:rPr>
          <w:rStyle w:val="Hyperlink.0"/>
          <w:rtl w:val="0"/>
          <w:lang w:val="en-US"/>
        </w:rPr>
        <w:t xml:space="preserve"> that</w:t>
      </w:r>
      <w:ins w:id="630" w:date="2018-08-29T16:42:00Z" w:author="HP">
        <w:r>
          <w:rPr>
            <w:rStyle w:val="Hyperlink.0"/>
            <w:rtl w:val="0"/>
            <w:lang w:val="en-US"/>
          </w:rPr>
          <w:t>, and thus</w:t>
        </w:r>
      </w:ins>
      <w:r>
        <w:rPr>
          <w:rStyle w:val="Hyperlink.0"/>
          <w:rtl w:val="0"/>
          <w:lang w:val="en-US"/>
        </w:rPr>
        <w:t xml:space="preserve"> we ch</w:t>
      </w:r>
      <w:del w:id="631" w:date="2018-08-29T16:42:00Z" w:author="HP">
        <w:r>
          <w:rPr>
            <w:rStyle w:val="Hyperlink.0"/>
            <w:rtl w:val="0"/>
            <w:lang w:val="en-US"/>
          </w:rPr>
          <w:delText>o</w:delText>
        </w:r>
      </w:del>
      <w:r>
        <w:rPr>
          <w:rStyle w:val="Hyperlink.0"/>
          <w:rtl w:val="0"/>
          <w:lang w:val="en-US"/>
        </w:rPr>
        <w:t xml:space="preserve">ose </w:t>
      </w:r>
      <w:ins w:id="632" w:date="2018-08-29T16:42:00Z" w:author="HP">
        <w:r>
          <w:rPr>
            <w:rStyle w:val="Hyperlink.0"/>
            <w:rtl w:val="0"/>
            <w:lang w:val="en-US"/>
          </w:rPr>
          <w:t xml:space="preserve">to </w:t>
        </w:r>
      </w:ins>
      <w:r>
        <w:rPr>
          <w:rStyle w:val="Hyperlink.0"/>
          <w:rtl w:val="0"/>
          <w:lang w:val="en-US"/>
        </w:rPr>
        <w:t>use Lasso as the meta model for the stacking model</w:t>
      </w:r>
      <w:ins w:id="633" w:date="2018-08-29T16:43:00Z" w:author="HP">
        <w:r>
          <w:rPr>
            <w:rStyle w:val="Hyperlink.0"/>
            <w:rtl w:val="0"/>
            <w:lang w:val="en-US"/>
          </w:rPr>
          <w:t xml:space="preserve">, and the implementation has been a success, ultimately producing very accurate predictions. </w:t>
        </w:r>
      </w:ins>
      <w:del w:id="634" w:date="2018-08-29T16:43:00Z" w:author="HP">
        <w:r>
          <w:rPr>
            <w:rStyle w:val="Hyperlink.0"/>
            <w:rtl w:val="0"/>
            <w:lang w:val="en-US"/>
          </w:rPr>
          <w:delText xml:space="preserve"> and it makes a good prediction in the final consequence.</w:delText>
        </w:r>
      </w:del>
    </w:p>
    <w:p>
      <w:pPr>
        <w:pStyle w:val="正文"/>
        <w:widowControl w:val="1"/>
        <w:spacing w:line="400" w:lineRule="exact"/>
      </w:pPr>
    </w:p>
    <w:p>
      <w:pPr>
        <w:pStyle w:val="正文"/>
        <w:widowControl w:val="1"/>
        <w:spacing w:line="400" w:lineRule="exact"/>
      </w:pPr>
    </w:p>
    <w:p>
      <w:pPr>
        <w:pStyle w:val="正文"/>
        <w:widowControl w:val="1"/>
        <w:spacing w:line="400" w:lineRule="exact"/>
      </w:pPr>
    </w:p>
    <w:p>
      <w:pPr>
        <w:pStyle w:val="正文"/>
        <w:widowControl w:val="1"/>
        <w:spacing w:line="400" w:lineRule="exact"/>
      </w:pPr>
    </w:p>
    <w:p>
      <w:pPr>
        <w:pStyle w:val="正文"/>
        <w:widowControl w:val="1"/>
        <w:spacing w:line="400" w:lineRule="exact"/>
      </w:pPr>
    </w:p>
    <w:p>
      <w:pPr>
        <w:pStyle w:val="正文"/>
        <w:widowControl w:val="1"/>
        <w:spacing w:line="400" w:lineRule="exact"/>
      </w:pPr>
    </w:p>
    <w:p>
      <w:pPr>
        <w:pStyle w:val="正文"/>
        <w:widowControl w:val="1"/>
        <w:spacing w:line="400" w:lineRule="exact"/>
      </w:pPr>
    </w:p>
    <w:p>
      <w:pPr>
        <w:pStyle w:val="正文"/>
        <w:widowControl w:val="1"/>
        <w:spacing w:line="400" w:lineRule="exact"/>
      </w:pPr>
    </w:p>
    <w:p>
      <w:pPr>
        <w:pStyle w:val="正文"/>
        <w:widowControl w:val="1"/>
        <w:spacing w:line="400" w:lineRule="exact"/>
      </w:pPr>
    </w:p>
    <w:p>
      <w:pPr>
        <w:pStyle w:val="正文"/>
        <w:widowControl w:val="1"/>
        <w:spacing w:line="400" w:lineRule="exact"/>
      </w:pPr>
    </w:p>
    <w:p>
      <w:pPr>
        <w:pStyle w:val="正文"/>
        <w:widowControl w:val="1"/>
        <w:spacing w:line="400" w:lineRule="exact"/>
      </w:pPr>
      <w:r>
        <w:rPr>
          <w:rStyle w:val="Hyperlink.0"/>
          <w:rtl w:val="0"/>
          <w:lang w:val="en-US"/>
        </w:rPr>
        <w:t>4.7 Summary</w:t>
      </w:r>
    </w:p>
    <w:p>
      <w:pPr>
        <w:pStyle w:val="正文"/>
        <w:widowControl w:val="1"/>
        <w:spacing w:line="400" w:lineRule="exact"/>
      </w:pPr>
    </w:p>
    <w:p>
      <w:pPr>
        <w:pStyle w:val="正文"/>
        <w:widowControl w:val="1"/>
        <w:spacing w:line="400" w:lineRule="exact"/>
        <w:jc w:val="center"/>
      </w:pPr>
      <w:r>
        <w:rPr>
          <w:rStyle w:val="Hyperlink.0"/>
          <w:rtl w:val="0"/>
          <w:lang w:val="en-US"/>
        </w:rPr>
        <w:t xml:space="preserve">Table6. </w:t>
      </w:r>
      <w:ins w:id="635" w:date="2018-08-29T16:43:00Z" w:author="HP">
        <w:r>
          <w:rPr>
            <w:rStyle w:val="Hyperlink.0"/>
            <w:rtl w:val="0"/>
            <w:lang w:val="en-US"/>
          </w:rPr>
          <w:t>S</w:t>
        </w:r>
      </w:ins>
      <w:del w:id="636" w:date="2018-08-29T16:43:00Z" w:author="HP">
        <w:r>
          <w:rPr>
            <w:rStyle w:val="Hyperlink.0"/>
            <w:rtl w:val="0"/>
            <w:lang w:val="en-US"/>
          </w:rPr>
          <w:delText>s</w:delText>
        </w:r>
      </w:del>
      <w:r>
        <w:rPr>
          <w:rStyle w:val="Hyperlink.0"/>
          <w:rtl w:val="0"/>
          <w:lang w:val="en-US"/>
        </w:rPr>
        <w:t xml:space="preserve">ummary of all </w:t>
      </w:r>
      <w:ins w:id="637" w:date="2018-08-29T16:43:00Z" w:author="HP">
        <w:r>
          <w:rPr>
            <w:rStyle w:val="Hyperlink.0"/>
            <w:rtl w:val="0"/>
            <w:lang w:val="en-US"/>
          </w:rPr>
          <w:t>M</w:t>
        </w:r>
      </w:ins>
      <w:del w:id="638" w:date="2018-08-29T16:43:00Z" w:author="HP">
        <w:r>
          <w:rPr>
            <w:rStyle w:val="Hyperlink.0"/>
            <w:rtl w:val="0"/>
            <w:lang w:val="en-US"/>
          </w:rPr>
          <w:delText>m</w:delText>
        </w:r>
      </w:del>
      <w:r>
        <w:rPr>
          <w:rStyle w:val="Hyperlink.0"/>
          <w:rtl w:val="0"/>
          <w:lang w:val="en-US"/>
        </w:rPr>
        <w:t>odels</w:t>
      </w:r>
    </w:p>
    <w:tbl>
      <w:tblPr>
        <w:tblW w:w="830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2"/>
        <w:gridCol w:w="2071"/>
        <w:gridCol w:w="2043"/>
        <w:gridCol w:w="2184"/>
      </w:tblGrid>
      <w:tr>
        <w:tblPrEx>
          <w:shd w:val="clear" w:color="auto" w:fill="ced7e7"/>
        </w:tblPrEx>
        <w:trPr>
          <w:trHeight w:val="411" w:hRule="atLeast"/>
        </w:trPr>
        <w:tc>
          <w:tcPr>
            <w:tcW w:type="dxa" w:w="200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line="400" w:lineRule="exact"/>
              <w:jc w:val="center"/>
            </w:pPr>
            <w:r>
              <w:rPr>
                <w:rStyle w:val="None A"/>
                <w:sz w:val="28"/>
                <w:szCs w:val="28"/>
                <w:rtl w:val="0"/>
                <w:lang w:val="en-US"/>
              </w:rPr>
              <w:t>Model</w:t>
            </w:r>
          </w:p>
        </w:tc>
        <w:tc>
          <w:tcPr>
            <w:tcW w:type="dxa" w:w="207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line="400" w:lineRule="exact"/>
              <w:jc w:val="center"/>
            </w:pPr>
            <w:r>
              <w:rPr>
                <w:rStyle w:val="None A"/>
                <w:sz w:val="28"/>
                <w:szCs w:val="28"/>
                <w:rtl w:val="0"/>
                <w:lang w:val="en-US"/>
              </w:rPr>
              <w:t>Description</w:t>
            </w:r>
          </w:p>
        </w:tc>
        <w:tc>
          <w:tcPr>
            <w:tcW w:type="dxa" w:w="20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line="400" w:lineRule="exact"/>
              <w:jc w:val="center"/>
            </w:pPr>
            <w:r>
              <w:rPr>
                <w:rStyle w:val="None A"/>
                <w:sz w:val="28"/>
                <w:szCs w:val="28"/>
                <w:rtl w:val="0"/>
                <w:lang w:val="en-US"/>
              </w:rPr>
              <w:t>Pros</w:t>
            </w:r>
          </w:p>
        </w:tc>
        <w:tc>
          <w:tcPr>
            <w:tcW w:type="dxa" w:w="218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line="400" w:lineRule="exact"/>
              <w:jc w:val="center"/>
            </w:pPr>
            <w:r>
              <w:rPr>
                <w:rStyle w:val="None A"/>
                <w:sz w:val="28"/>
                <w:szCs w:val="28"/>
                <w:rtl w:val="0"/>
                <w:lang w:val="en-US"/>
              </w:rPr>
              <w:t>Cons</w:t>
            </w:r>
          </w:p>
        </w:tc>
      </w:tr>
      <w:tr>
        <w:tblPrEx>
          <w:shd w:val="clear" w:color="auto" w:fill="ced7e7"/>
        </w:tblPrEx>
        <w:trPr>
          <w:trHeight w:val="3181" w:hRule="atLeast"/>
        </w:trPr>
        <w:tc>
          <w:tcPr>
            <w:tcW w:type="dxa" w:w="200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spacing w:before="100" w:after="100"/>
              <w:jc w:val="center"/>
            </w:pPr>
            <w:r>
              <w:rPr>
                <w:rStyle w:val="op_dict_text2"/>
                <w:rtl w:val="0"/>
                <w:lang w:val="en-US"/>
              </w:rPr>
              <w:t>Lasso</w:t>
            </w:r>
          </w:p>
        </w:tc>
        <w:tc>
          <w:tcPr>
            <w:tcW w:type="dxa" w:w="207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numPr>
                <w:ilvl w:val="0"/>
                <w:numId w:val="8"/>
              </w:numPr>
              <w:spacing w:before="100" w:after="100"/>
              <w:jc w:val="center"/>
              <w:rPr>
                <w:lang w:val="en-US"/>
              </w:rPr>
            </w:pPr>
            <w:r>
              <w:rPr>
                <w:rStyle w:val="op_dict_text2"/>
                <w:rtl w:val="0"/>
                <w:lang w:val="en-US"/>
              </w:rPr>
              <w:t xml:space="preserve">Lasso regression is a powerful techniques generally used for creating parsimonious models in the presence of a </w:t>
            </w:r>
            <w:r>
              <w:rPr>
                <w:rStyle w:val="op_dict_text2"/>
                <w:rtl w:val="0"/>
                <w:lang w:val="en-US"/>
              </w:rPr>
              <w:t>‘</w:t>
            </w:r>
            <w:r>
              <w:rPr>
                <w:rStyle w:val="op_dict_text2"/>
                <w:rtl w:val="0"/>
                <w:lang w:val="en-US"/>
              </w:rPr>
              <w:t>large</w:t>
            </w:r>
            <w:r>
              <w:rPr>
                <w:rStyle w:val="op_dict_text2"/>
                <w:rtl w:val="0"/>
                <w:lang w:val="en-US"/>
              </w:rPr>
              <w:t xml:space="preserve">’ </w:t>
            </w:r>
            <w:r>
              <w:rPr>
                <w:rStyle w:val="op_dict_text2"/>
                <w:rtl w:val="0"/>
                <w:lang w:val="en-US"/>
              </w:rPr>
              <w:t xml:space="preserve">number of features </w:t>
            </w:r>
          </w:p>
        </w:tc>
        <w:tc>
          <w:tcPr>
            <w:tcW w:type="dxa" w:w="20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numPr>
                <w:ilvl w:val="0"/>
                <w:numId w:val="9"/>
              </w:numPr>
              <w:spacing w:before="100" w:after="100"/>
              <w:jc w:val="center"/>
              <w:rPr>
                <w:lang w:val="en-US"/>
              </w:rPr>
            </w:pPr>
            <w:r>
              <w:rPr>
                <w:rStyle w:val="op_dict_text2"/>
                <w:rtl w:val="0"/>
                <w:lang w:val="en-US"/>
              </w:rPr>
              <w:t>Adds a regularization term which restrains the efficiency brought about by the increased data size.</w:t>
            </w:r>
          </w:p>
          <w:p>
            <w:pPr>
              <w:pStyle w:val="正文"/>
              <w:widowControl w:val="1"/>
              <w:numPr>
                <w:ilvl w:val="0"/>
                <w:numId w:val="9"/>
              </w:numPr>
              <w:spacing w:before="100" w:after="100"/>
              <w:jc w:val="center"/>
              <w:rPr>
                <w:lang w:val="en-US"/>
              </w:rPr>
            </w:pPr>
            <w:r>
              <w:rPr>
                <w:rStyle w:val="op_dict_text2"/>
                <w:rtl w:val="0"/>
                <w:lang w:val="en-US"/>
              </w:rPr>
              <w:t>The regularization term can minimize to zero in order to totally move the non-relative features.</w:t>
            </w:r>
          </w:p>
        </w:tc>
        <w:tc>
          <w:tcPr>
            <w:tcW w:type="dxa" w:w="218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numPr>
                <w:ilvl w:val="0"/>
                <w:numId w:val="10"/>
              </w:numPr>
              <w:spacing w:before="100" w:after="100"/>
              <w:jc w:val="center"/>
              <w:rPr>
                <w:lang w:val="en-US"/>
              </w:rPr>
            </w:pPr>
            <w:r>
              <w:rPr>
                <w:rStyle w:val="op_dict_text2"/>
                <w:rtl w:val="0"/>
                <w:lang w:val="en-US"/>
              </w:rPr>
              <w:t>Sensitive to the outliers, which might cause over-fitting.</w:t>
            </w:r>
          </w:p>
        </w:tc>
      </w:tr>
      <w:tr>
        <w:tblPrEx>
          <w:shd w:val="clear" w:color="auto" w:fill="ced7e7"/>
        </w:tblPrEx>
        <w:trPr>
          <w:trHeight w:val="3081" w:hRule="atLeast"/>
        </w:trPr>
        <w:tc>
          <w:tcPr>
            <w:tcW w:type="dxa" w:w="2002"/>
            <w:tcBorders>
              <w:top w:val="single" w:color="000000" w:sz="4" w:space="0" w:shadow="0" w:frame="0"/>
              <w:left w:val="nil"/>
              <w:bottom w:val="single" w:color="000000" w:sz="4" w:space="0" w:shadow="0" w:frame="0"/>
              <w:right w:val="nil"/>
            </w:tcBorders>
            <w:shd w:val="clear" w:color="auto" w:fill="auto"/>
            <w:tcMar>
              <w:top w:type="dxa" w:w="80"/>
              <w:left w:type="dxa" w:w="500"/>
              <w:bottom w:type="dxa" w:w="80"/>
              <w:right w:type="dxa" w:w="80"/>
            </w:tcMar>
            <w:vAlign w:val="top"/>
          </w:tcPr>
          <w:p>
            <w:pPr>
              <w:pStyle w:val="正文"/>
              <w:spacing w:before="100" w:after="100"/>
              <w:ind w:left="420" w:firstLine="0"/>
            </w:pPr>
            <w:r>
              <w:rPr>
                <w:rStyle w:val="None A"/>
                <w:u w:val="single"/>
                <w:rtl w:val="0"/>
                <w:lang w:val="en-US"/>
              </w:rPr>
              <w:t>Elastic Net</w:t>
            </w:r>
          </w:p>
        </w:tc>
        <w:tc>
          <w:tcPr>
            <w:tcW w:type="dxa" w:w="207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numPr>
                <w:ilvl w:val="0"/>
                <w:numId w:val="11"/>
              </w:numPr>
              <w:spacing w:before="100" w:after="100"/>
              <w:jc w:val="center"/>
              <w:rPr>
                <w:lang w:val="en-US"/>
              </w:rPr>
            </w:pPr>
            <w:r>
              <w:rPr>
                <w:rStyle w:val="op_dict_text2"/>
                <w:rtl w:val="0"/>
                <w:lang w:val="en-US"/>
              </w:rPr>
              <w:t>In statistics, and in the fitting of linear or logistic regression models in particular, the elastic net is a regularized regression method that linearly combines the L1 and L2 penalties of the lasso and ridge methods</w:t>
            </w:r>
          </w:p>
        </w:tc>
        <w:tc>
          <w:tcPr>
            <w:tcW w:type="dxa" w:w="20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numPr>
                <w:ilvl w:val="0"/>
                <w:numId w:val="12"/>
              </w:numPr>
              <w:spacing w:before="100" w:after="100"/>
              <w:jc w:val="center"/>
              <w:rPr>
                <w:lang w:val="en-US"/>
              </w:rPr>
            </w:pPr>
            <w:r>
              <w:rPr>
                <w:rStyle w:val="op_dict_text2"/>
                <w:rtl w:val="0"/>
                <w:lang w:val="en-US"/>
              </w:rPr>
              <w:t>Enforces sparsity</w:t>
            </w:r>
          </w:p>
          <w:p>
            <w:pPr>
              <w:pStyle w:val="正文"/>
              <w:numPr>
                <w:ilvl w:val="0"/>
                <w:numId w:val="12"/>
              </w:numPr>
              <w:spacing w:before="100" w:after="100"/>
              <w:jc w:val="center"/>
              <w:rPr>
                <w:lang w:val="en-US"/>
              </w:rPr>
            </w:pPr>
            <w:r>
              <w:rPr>
                <w:rStyle w:val="op_dict_text2"/>
                <w:rtl w:val="0"/>
                <w:lang w:val="en-US"/>
              </w:rPr>
              <w:t>No limitation on the number of selected variable</w:t>
            </w:r>
          </w:p>
          <w:p>
            <w:pPr>
              <w:pStyle w:val="正文"/>
              <w:numPr>
                <w:ilvl w:val="0"/>
                <w:numId w:val="12"/>
              </w:numPr>
              <w:spacing w:before="100" w:after="100"/>
              <w:jc w:val="center"/>
              <w:rPr>
                <w:lang w:val="en-US"/>
              </w:rPr>
            </w:pPr>
            <w:r>
              <w:rPr>
                <w:rStyle w:val="op_dict_text2"/>
                <w:rtl w:val="0"/>
                <w:lang w:val="en-US"/>
              </w:rPr>
              <w:t>Encourages a grouping effect in the presence of highly correlated predictors</w:t>
            </w:r>
          </w:p>
        </w:tc>
        <w:tc>
          <w:tcPr>
            <w:tcW w:type="dxa" w:w="218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numPr>
                <w:ilvl w:val="0"/>
                <w:numId w:val="13"/>
              </w:numPr>
              <w:spacing w:before="100" w:after="100"/>
              <w:jc w:val="center"/>
              <w:rPr>
                <w:lang w:val="en-US"/>
              </w:rPr>
            </w:pPr>
            <w:r>
              <w:rPr>
                <w:rStyle w:val="op_dict_text2"/>
                <w:rtl w:val="0"/>
                <w:lang w:val="en-US"/>
              </w:rPr>
              <w:t>Native elastic net suffers from double shrinkage</w:t>
            </w:r>
          </w:p>
        </w:tc>
      </w:tr>
      <w:tr>
        <w:tblPrEx>
          <w:shd w:val="clear" w:color="auto" w:fill="ced7e7"/>
        </w:tblPrEx>
        <w:trPr>
          <w:trHeight w:val="4841" w:hRule="atLeast"/>
        </w:trPr>
        <w:tc>
          <w:tcPr>
            <w:tcW w:type="dxa" w:w="2002"/>
            <w:tcBorders>
              <w:top w:val="single" w:color="000000" w:sz="4" w:space="0" w:shadow="0" w:frame="0"/>
              <w:left w:val="nil"/>
              <w:bottom w:val="single" w:color="000000" w:sz="4" w:space="0" w:shadow="0" w:frame="0"/>
              <w:right w:val="nil"/>
            </w:tcBorders>
            <w:shd w:val="clear" w:color="auto" w:fill="auto"/>
            <w:tcMar>
              <w:top w:type="dxa" w:w="80"/>
              <w:left w:type="dxa" w:w="500"/>
              <w:bottom w:type="dxa" w:w="80"/>
              <w:right w:type="dxa" w:w="80"/>
            </w:tcMar>
            <w:vAlign w:val="top"/>
          </w:tcPr>
          <w:p>
            <w:pPr>
              <w:pStyle w:val="正文"/>
              <w:spacing w:before="100" w:after="100"/>
              <w:ind w:left="420" w:firstLine="0"/>
              <w:jc w:val="center"/>
            </w:pPr>
            <w:r>
              <w:rPr>
                <w:rStyle w:val="op_dict_text2"/>
                <w:rtl w:val="0"/>
                <w:lang w:val="en-US"/>
              </w:rPr>
              <w:t>KRR</w:t>
            </w:r>
          </w:p>
        </w:tc>
        <w:tc>
          <w:tcPr>
            <w:tcW w:type="dxa" w:w="207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numPr>
                <w:ilvl w:val="0"/>
                <w:numId w:val="14"/>
              </w:numPr>
              <w:spacing w:before="100" w:after="100"/>
              <w:jc w:val="center"/>
              <w:rPr>
                <w:lang w:val="en-US"/>
              </w:rPr>
            </w:pPr>
            <w:r>
              <w:rPr>
                <w:rStyle w:val="op_dict_text2"/>
                <w:rtl w:val="0"/>
                <w:lang w:val="en-US"/>
              </w:rPr>
              <w:t>Kernel ridge regression (KRR) combines ridge regression (linear least squares with l2-norm regularization) with the kernel trick. It thus learns a linear function within the space induced by the respective kernel and the data. For non-linear kernels, this corresponds to a non-linear function within the original space.</w:t>
            </w:r>
          </w:p>
        </w:tc>
        <w:tc>
          <w:tcPr>
            <w:tcW w:type="dxa" w:w="20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numPr>
                <w:ilvl w:val="0"/>
                <w:numId w:val="15"/>
              </w:numPr>
              <w:spacing w:before="100" w:after="100"/>
              <w:jc w:val="center"/>
              <w:rPr>
                <w:lang w:val="en-US"/>
              </w:rPr>
            </w:pPr>
            <w:r>
              <w:rPr>
                <w:rStyle w:val="op_dict_text2"/>
                <w:rtl w:val="0"/>
                <w:lang w:val="en-US"/>
              </w:rPr>
              <w:t>Strong theoretical guarantees.</w:t>
            </w:r>
          </w:p>
          <w:p>
            <w:pPr>
              <w:pStyle w:val="正文"/>
              <w:spacing w:before="100" w:after="100"/>
              <w:ind w:left="420" w:firstLine="0"/>
            </w:pPr>
          </w:p>
          <w:p>
            <w:pPr>
              <w:pStyle w:val="正文"/>
              <w:numPr>
                <w:ilvl w:val="0"/>
                <w:numId w:val="15"/>
              </w:numPr>
              <w:spacing w:before="100" w:after="100"/>
              <w:jc w:val="center"/>
              <w:rPr>
                <w:lang w:val="en-US"/>
              </w:rPr>
            </w:pPr>
            <w:r>
              <w:rPr>
                <w:rStyle w:val="op_dict_text2"/>
                <w:rtl w:val="0"/>
                <w:lang w:val="en-US"/>
              </w:rPr>
              <w:t xml:space="preserve">Generalization to outputs in the single matrix inversion </w:t>
            </w:r>
          </w:p>
          <w:p>
            <w:pPr>
              <w:pStyle w:val="正文"/>
              <w:numPr>
                <w:ilvl w:val="0"/>
                <w:numId w:val="15"/>
              </w:numPr>
              <w:spacing w:before="100" w:after="100"/>
              <w:jc w:val="center"/>
              <w:rPr>
                <w:lang w:val="en-US"/>
              </w:rPr>
            </w:pPr>
            <w:r>
              <w:rPr>
                <w:rStyle w:val="op_dict_text2"/>
                <w:rtl w:val="0"/>
                <w:lang w:val="en-US"/>
              </w:rPr>
              <w:t>Uses kernels</w:t>
            </w:r>
          </w:p>
        </w:tc>
        <w:tc>
          <w:tcPr>
            <w:tcW w:type="dxa" w:w="218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numPr>
                <w:ilvl w:val="0"/>
                <w:numId w:val="16"/>
              </w:numPr>
              <w:spacing w:before="100" w:after="100"/>
              <w:jc w:val="center"/>
              <w:rPr>
                <w:lang w:val="en-US"/>
              </w:rPr>
            </w:pPr>
            <w:r>
              <w:rPr>
                <w:rStyle w:val="op_dict_text2"/>
                <w:rtl w:val="0"/>
                <w:lang w:val="en-US"/>
              </w:rPr>
              <w:t>Solution not sparse.</w:t>
            </w:r>
          </w:p>
          <w:p>
            <w:pPr>
              <w:pStyle w:val="正文"/>
              <w:spacing w:before="100" w:after="100"/>
              <w:ind w:left="420" w:firstLine="0"/>
            </w:pPr>
          </w:p>
          <w:p>
            <w:pPr>
              <w:pStyle w:val="正文"/>
              <w:numPr>
                <w:ilvl w:val="0"/>
                <w:numId w:val="16"/>
              </w:numPr>
              <w:spacing w:before="100" w:after="100"/>
              <w:jc w:val="center"/>
              <w:rPr>
                <w:lang w:val="en-US"/>
              </w:rPr>
            </w:pPr>
            <w:r>
              <w:rPr>
                <w:rStyle w:val="op_dict_text2"/>
                <w:rtl w:val="0"/>
                <w:lang w:val="en-US"/>
              </w:rPr>
              <w:t xml:space="preserve">Training time for large matrices is a  low-rank approximations of kernel matrix, </w:t>
            </w:r>
          </w:p>
        </w:tc>
      </w:tr>
      <w:tr>
        <w:tblPrEx>
          <w:shd w:val="clear" w:color="auto" w:fill="ced7e7"/>
        </w:tblPrEx>
        <w:trPr>
          <w:trHeight w:val="4601" w:hRule="atLeast"/>
        </w:trPr>
        <w:tc>
          <w:tcPr>
            <w:tcW w:type="dxa" w:w="2002"/>
            <w:tcBorders>
              <w:top w:val="single" w:color="000000" w:sz="4" w:space="0" w:shadow="0" w:frame="0"/>
              <w:left w:val="nil"/>
              <w:bottom w:val="single" w:color="000000" w:sz="4" w:space="0" w:shadow="0" w:frame="0"/>
              <w:right w:val="nil"/>
            </w:tcBorders>
            <w:shd w:val="clear" w:color="auto" w:fill="auto"/>
            <w:tcMar>
              <w:top w:type="dxa" w:w="80"/>
              <w:left w:type="dxa" w:w="500"/>
              <w:bottom w:type="dxa" w:w="80"/>
              <w:right w:type="dxa" w:w="80"/>
            </w:tcMar>
            <w:vAlign w:val="top"/>
          </w:tcPr>
          <w:p>
            <w:pPr>
              <w:pStyle w:val="正文"/>
              <w:spacing w:before="100" w:after="100"/>
              <w:ind w:left="420" w:firstLine="0"/>
              <w:jc w:val="center"/>
            </w:pPr>
            <w:r>
              <w:rPr>
                <w:rStyle w:val="op_dict_text2"/>
                <w:rtl w:val="0"/>
                <w:lang w:val="en-US"/>
              </w:rPr>
              <w:t>GBM</w:t>
            </w:r>
          </w:p>
        </w:tc>
        <w:tc>
          <w:tcPr>
            <w:tcW w:type="dxa" w:w="207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numPr>
                <w:ilvl w:val="0"/>
                <w:numId w:val="17"/>
              </w:numPr>
              <w:spacing w:before="100" w:after="100"/>
              <w:jc w:val="center"/>
              <w:rPr>
                <w:lang w:val="en-US"/>
              </w:rPr>
            </w:pPr>
            <w:r>
              <w:rPr>
                <w:rStyle w:val="None A"/>
                <w:u w:val="single"/>
                <w:rtl w:val="0"/>
                <w:lang w:val="en-US"/>
              </w:rPr>
              <w:t>Produces a prediction model in the form of an ensemble of decision trees</w:t>
            </w:r>
          </w:p>
          <w:p>
            <w:pPr>
              <w:pStyle w:val="正文"/>
              <w:widowControl w:val="1"/>
              <w:numPr>
                <w:ilvl w:val="0"/>
                <w:numId w:val="17"/>
              </w:numPr>
              <w:spacing w:before="100" w:after="100"/>
              <w:jc w:val="center"/>
              <w:rPr>
                <w:lang w:val="en-US"/>
              </w:rPr>
            </w:pPr>
            <w:r>
              <w:rPr>
                <w:rStyle w:val="None A"/>
                <w:u w:val="single"/>
                <w:rtl w:val="0"/>
                <w:lang w:val="en-US"/>
              </w:rPr>
              <w:t>Builds the model in a stage-wise fashion</w:t>
            </w:r>
          </w:p>
          <w:p>
            <w:pPr>
              <w:pStyle w:val="正文"/>
              <w:widowControl w:val="1"/>
              <w:numPr>
                <w:ilvl w:val="0"/>
                <w:numId w:val="17"/>
              </w:numPr>
              <w:spacing w:before="100" w:after="100"/>
              <w:jc w:val="center"/>
              <w:rPr>
                <w:lang w:val="en-US"/>
              </w:rPr>
            </w:pPr>
            <w:r>
              <w:rPr>
                <w:rStyle w:val="None A"/>
                <w:u w:val="single"/>
                <w:rtl w:val="0"/>
                <w:lang w:val="en-US"/>
              </w:rPr>
              <w:t>Generalizes results by allowing for the optimization of an arbitrary differentiable loss function</w:t>
            </w:r>
          </w:p>
        </w:tc>
        <w:tc>
          <w:tcPr>
            <w:tcW w:type="dxa" w:w="20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numPr>
                <w:ilvl w:val="0"/>
                <w:numId w:val="18"/>
              </w:numPr>
              <w:spacing w:before="100" w:after="100"/>
              <w:jc w:val="center"/>
              <w:rPr>
                <w:lang w:val="en-US"/>
              </w:rPr>
            </w:pPr>
            <w:r>
              <w:rPr>
                <w:rStyle w:val="None A"/>
                <w:u w:val="single"/>
                <w:rtl w:val="0"/>
                <w:lang w:val="en-US"/>
              </w:rPr>
              <w:t>High-performing</w:t>
            </w:r>
          </w:p>
          <w:p>
            <w:pPr>
              <w:pStyle w:val="正文"/>
              <w:widowControl w:val="1"/>
              <w:numPr>
                <w:ilvl w:val="0"/>
                <w:numId w:val="18"/>
              </w:numPr>
              <w:spacing w:before="100" w:after="100"/>
              <w:jc w:val="center"/>
              <w:rPr>
                <w:lang w:val="en-US"/>
              </w:rPr>
            </w:pPr>
            <w:r>
              <w:rPr>
                <w:rStyle w:val="None A"/>
                <w:u w:val="single"/>
                <w:rtl w:val="0"/>
                <w:lang w:val="en-US"/>
              </w:rPr>
              <w:t>Uses all features</w:t>
            </w:r>
          </w:p>
          <w:p>
            <w:pPr>
              <w:pStyle w:val="正文"/>
              <w:widowControl w:val="1"/>
              <w:numPr>
                <w:ilvl w:val="0"/>
                <w:numId w:val="18"/>
              </w:numPr>
              <w:spacing w:before="100" w:after="100"/>
              <w:jc w:val="center"/>
              <w:rPr>
                <w:lang w:val="en-US"/>
              </w:rPr>
            </w:pPr>
            <w:r>
              <w:rPr>
                <w:rStyle w:val="None A"/>
                <w:u w:val="single"/>
                <w:rtl w:val="0"/>
                <w:lang w:val="en-US"/>
              </w:rPr>
              <w:t>Lower possibility of over-fitting with more trees</w:t>
            </w:r>
          </w:p>
        </w:tc>
        <w:tc>
          <w:tcPr>
            <w:tcW w:type="dxa" w:w="218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numPr>
                <w:ilvl w:val="0"/>
                <w:numId w:val="19"/>
              </w:numPr>
              <w:spacing w:before="100" w:after="100"/>
              <w:jc w:val="center"/>
              <w:rPr>
                <w:lang w:val="en-US"/>
              </w:rPr>
            </w:pPr>
            <w:r>
              <w:rPr>
                <w:rStyle w:val="op_dict_text2"/>
                <w:rtl w:val="0"/>
                <w:lang w:val="en-US"/>
              </w:rPr>
              <w:t>Susceptible to outliers.</w:t>
            </w:r>
          </w:p>
          <w:p>
            <w:pPr>
              <w:pStyle w:val="正文"/>
              <w:numPr>
                <w:ilvl w:val="0"/>
                <w:numId w:val="19"/>
              </w:numPr>
              <w:spacing w:before="100" w:after="100"/>
              <w:jc w:val="center"/>
              <w:rPr>
                <w:lang w:val="en-US"/>
              </w:rPr>
            </w:pPr>
            <w:r>
              <w:rPr>
                <w:rStyle w:val="op_dict_text2"/>
                <w:rtl w:val="0"/>
                <w:lang w:val="en-US"/>
              </w:rPr>
              <w:t>Lack of interpretability and higher complexity.</w:t>
            </w:r>
          </w:p>
          <w:p>
            <w:pPr>
              <w:pStyle w:val="正文"/>
              <w:numPr>
                <w:ilvl w:val="0"/>
                <w:numId w:val="19"/>
              </w:numPr>
              <w:spacing w:before="100" w:after="100"/>
              <w:jc w:val="center"/>
              <w:rPr>
                <w:lang w:val="en-US"/>
              </w:rPr>
            </w:pPr>
            <w:r>
              <w:rPr>
                <w:rStyle w:val="op_dict_text2"/>
                <w:rtl w:val="0"/>
                <w:lang w:val="en-US"/>
              </w:rPr>
              <w:t>Harder to tune the parameters than other models.</w:t>
            </w:r>
          </w:p>
          <w:p>
            <w:pPr>
              <w:pStyle w:val="正文"/>
              <w:widowControl w:val="1"/>
              <w:numPr>
                <w:ilvl w:val="0"/>
                <w:numId w:val="19"/>
              </w:numPr>
              <w:spacing w:before="100" w:after="100"/>
              <w:jc w:val="center"/>
              <w:rPr>
                <w:lang w:val="en-US"/>
              </w:rPr>
            </w:pPr>
            <w:r>
              <w:rPr>
                <w:rStyle w:val="None A"/>
                <w:u w:val="single"/>
                <w:rtl w:val="0"/>
                <w:lang w:val="en-US"/>
              </w:rPr>
              <w:t>Slow training speed.</w:t>
            </w:r>
          </w:p>
        </w:tc>
      </w:tr>
      <w:tr>
        <w:tblPrEx>
          <w:shd w:val="clear" w:color="auto" w:fill="ced7e7"/>
        </w:tblPrEx>
        <w:trPr>
          <w:trHeight w:val="4141" w:hRule="atLeast"/>
        </w:trPr>
        <w:tc>
          <w:tcPr>
            <w:tcW w:type="dxa" w:w="2002"/>
            <w:tcBorders>
              <w:top w:val="single" w:color="000000" w:sz="4" w:space="0" w:shadow="0" w:frame="0"/>
              <w:left w:val="nil"/>
              <w:bottom w:val="single" w:color="000000" w:sz="4" w:space="0" w:shadow="0" w:frame="0"/>
              <w:right w:val="nil"/>
            </w:tcBorders>
            <w:shd w:val="clear" w:color="auto" w:fill="auto"/>
            <w:tcMar>
              <w:top w:type="dxa" w:w="80"/>
              <w:left w:type="dxa" w:w="500"/>
              <w:bottom w:type="dxa" w:w="80"/>
              <w:right w:type="dxa" w:w="80"/>
            </w:tcMar>
            <w:vAlign w:val="top"/>
          </w:tcPr>
          <w:p>
            <w:pPr>
              <w:pStyle w:val="正文"/>
              <w:spacing w:before="100" w:after="100"/>
              <w:ind w:left="420" w:firstLine="0"/>
            </w:pPr>
            <w:r>
              <w:rPr>
                <w:rStyle w:val="None A"/>
                <w:u w:val="single"/>
                <w:rtl w:val="0"/>
                <w:lang w:val="en-US"/>
              </w:rPr>
              <w:t>LightGBM</w:t>
            </w:r>
          </w:p>
        </w:tc>
        <w:tc>
          <w:tcPr>
            <w:tcW w:type="dxa" w:w="207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numPr>
                <w:ilvl w:val="0"/>
                <w:numId w:val="20"/>
              </w:numPr>
              <w:spacing w:before="100" w:after="100"/>
              <w:jc w:val="center"/>
              <w:rPr>
                <w:lang w:val="en-US"/>
              </w:rPr>
            </w:pPr>
            <w:r>
              <w:rPr>
                <w:rStyle w:val="op_dict_text2"/>
                <w:rtl w:val="0"/>
                <w:lang w:val="en-US"/>
              </w:rPr>
              <w:t>An advanced implementation of gradient boosting.</w:t>
            </w:r>
          </w:p>
          <w:p>
            <w:pPr>
              <w:pStyle w:val="正文"/>
              <w:numPr>
                <w:ilvl w:val="0"/>
                <w:numId w:val="20"/>
              </w:numPr>
              <w:spacing w:before="100" w:after="100"/>
              <w:jc w:val="center"/>
              <w:rPr>
                <w:lang w:val="en-US"/>
              </w:rPr>
            </w:pPr>
            <w:r>
              <w:rPr>
                <w:rStyle w:val="op_dict_text2"/>
                <w:rtl w:val="0"/>
                <w:lang w:val="en-US"/>
              </w:rPr>
              <w:t>Uses a more regularized formalization to control over-fitting which gives a better performance within the model.</w:t>
            </w:r>
          </w:p>
        </w:tc>
        <w:tc>
          <w:tcPr>
            <w:tcW w:type="dxa" w:w="20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numPr>
                <w:ilvl w:val="0"/>
                <w:numId w:val="21"/>
              </w:numPr>
              <w:spacing w:before="100" w:after="100"/>
              <w:jc w:val="center"/>
              <w:rPr>
                <w:lang w:val="en-US"/>
              </w:rPr>
            </w:pPr>
            <w:r>
              <w:rPr>
                <w:rStyle w:val="op_dict_text2"/>
                <w:rtl w:val="0"/>
                <w:lang w:val="en-US"/>
              </w:rPr>
              <w:t>Faster training speed and higher efficiency</w:t>
            </w:r>
          </w:p>
          <w:p>
            <w:pPr>
              <w:pStyle w:val="正文"/>
              <w:widowControl w:val="1"/>
              <w:numPr>
                <w:ilvl w:val="0"/>
                <w:numId w:val="21"/>
              </w:numPr>
              <w:spacing w:before="100" w:after="100"/>
              <w:jc w:val="center"/>
              <w:rPr>
                <w:lang w:val="en-US"/>
              </w:rPr>
            </w:pPr>
            <w:r>
              <w:rPr>
                <w:rStyle w:val="op_dict_text2"/>
                <w:rtl w:val="0"/>
                <w:lang w:val="en-US"/>
              </w:rPr>
              <w:t>Lower memory usage</w:t>
            </w:r>
          </w:p>
          <w:p>
            <w:pPr>
              <w:pStyle w:val="正文"/>
              <w:widowControl w:val="1"/>
              <w:numPr>
                <w:ilvl w:val="0"/>
                <w:numId w:val="21"/>
              </w:numPr>
              <w:spacing w:before="100" w:after="100"/>
              <w:jc w:val="center"/>
              <w:rPr>
                <w:lang w:val="en-US"/>
              </w:rPr>
            </w:pPr>
            <w:r>
              <w:rPr>
                <w:rStyle w:val="op_dict_text2"/>
                <w:rtl w:val="0"/>
                <w:lang w:val="en-US"/>
              </w:rPr>
              <w:t>Better accuracy</w:t>
            </w:r>
          </w:p>
          <w:p>
            <w:pPr>
              <w:pStyle w:val="正文"/>
              <w:widowControl w:val="1"/>
              <w:numPr>
                <w:ilvl w:val="0"/>
                <w:numId w:val="21"/>
              </w:numPr>
              <w:spacing w:before="100" w:after="100"/>
              <w:jc w:val="center"/>
              <w:rPr>
                <w:lang w:val="en-US"/>
              </w:rPr>
            </w:pPr>
            <w:r>
              <w:rPr>
                <w:rStyle w:val="op_dict_text2"/>
                <w:rtl w:val="0"/>
                <w:lang w:val="en-US"/>
              </w:rPr>
              <w:t>Parallel and GPU learning supported</w:t>
            </w:r>
          </w:p>
          <w:p>
            <w:pPr>
              <w:pStyle w:val="正文"/>
              <w:widowControl w:val="1"/>
              <w:numPr>
                <w:ilvl w:val="0"/>
                <w:numId w:val="21"/>
              </w:numPr>
              <w:spacing w:before="100" w:after="100"/>
              <w:jc w:val="center"/>
              <w:rPr>
                <w:lang w:val="en-US"/>
              </w:rPr>
            </w:pPr>
            <w:r>
              <w:rPr>
                <w:rStyle w:val="op_dict_text2"/>
                <w:rtl w:val="0"/>
                <w:lang w:val="en-US"/>
              </w:rPr>
              <w:t>Capable of handling large-scale data</w:t>
            </w:r>
          </w:p>
        </w:tc>
        <w:tc>
          <w:tcPr>
            <w:tcW w:type="dxa" w:w="218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widowControl w:val="1"/>
              <w:numPr>
                <w:ilvl w:val="0"/>
                <w:numId w:val="22"/>
              </w:numPr>
              <w:spacing w:before="100" w:after="100"/>
              <w:jc w:val="center"/>
              <w:rPr>
                <w:lang w:val="en-US"/>
              </w:rPr>
            </w:pPr>
            <w:r>
              <w:rPr>
                <w:rStyle w:val="op_dict_text2"/>
                <w:rtl w:val="0"/>
                <w:lang w:val="en-US"/>
              </w:rPr>
              <w:t>Easily over-fitted</w:t>
            </w:r>
          </w:p>
        </w:tc>
      </w:tr>
      <w:tr>
        <w:tblPrEx>
          <w:shd w:val="clear" w:color="auto" w:fill="ced7e7"/>
        </w:tblPrEx>
        <w:trPr>
          <w:trHeight w:val="4261" w:hRule="atLeast"/>
        </w:trPr>
        <w:tc>
          <w:tcPr>
            <w:tcW w:type="dxa" w:w="2002"/>
            <w:tcBorders>
              <w:top w:val="single" w:color="000000" w:sz="4" w:space="0" w:shadow="0" w:frame="0"/>
              <w:left w:val="nil"/>
              <w:bottom w:val="single" w:color="000000" w:sz="4" w:space="0" w:shadow="0" w:frame="0"/>
              <w:right w:val="nil"/>
            </w:tcBorders>
            <w:shd w:val="clear" w:color="auto" w:fill="auto"/>
            <w:tcMar>
              <w:top w:type="dxa" w:w="80"/>
              <w:left w:type="dxa" w:w="500"/>
              <w:bottom w:type="dxa" w:w="80"/>
              <w:right w:type="dxa" w:w="80"/>
            </w:tcMar>
            <w:vAlign w:val="top"/>
          </w:tcPr>
          <w:p>
            <w:pPr>
              <w:pStyle w:val="正文"/>
              <w:spacing w:before="100" w:after="100"/>
              <w:ind w:left="420" w:firstLine="0"/>
            </w:pPr>
            <w:r>
              <w:rPr>
                <w:rStyle w:val="None A"/>
                <w:u w:val="single"/>
                <w:rtl w:val="0"/>
                <w:lang w:val="en-US"/>
              </w:rPr>
              <w:t>XGBOOST</w:t>
            </w:r>
          </w:p>
        </w:tc>
        <w:tc>
          <w:tcPr>
            <w:tcW w:type="dxa" w:w="207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numPr>
                <w:ilvl w:val="0"/>
                <w:numId w:val="23"/>
              </w:numPr>
              <w:spacing w:before="100" w:after="100"/>
              <w:jc w:val="center"/>
              <w:rPr>
                <w:lang w:val="en-US"/>
              </w:rPr>
            </w:pPr>
            <w:r>
              <w:rPr>
                <w:rStyle w:val="op_dict_text2"/>
                <w:rtl w:val="0"/>
                <w:lang w:val="en-US"/>
              </w:rPr>
              <w:t>An advanced implementation of gradient boosting.</w:t>
            </w:r>
          </w:p>
          <w:p>
            <w:pPr>
              <w:pStyle w:val="正文"/>
              <w:numPr>
                <w:ilvl w:val="0"/>
                <w:numId w:val="23"/>
              </w:numPr>
              <w:spacing w:before="100" w:after="100"/>
              <w:jc w:val="center"/>
              <w:rPr>
                <w:lang w:val="en-US"/>
              </w:rPr>
            </w:pPr>
            <w:r>
              <w:rPr>
                <w:rStyle w:val="op_dict_text2"/>
                <w:rtl w:val="0"/>
                <w:lang w:val="en-US"/>
              </w:rPr>
              <w:t>Uses a more regularized formalization to control over-fitting which produces a better performance within the model.</w:t>
            </w:r>
          </w:p>
        </w:tc>
        <w:tc>
          <w:tcPr>
            <w:tcW w:type="dxa" w:w="20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numPr>
                <w:ilvl w:val="0"/>
                <w:numId w:val="24"/>
              </w:numPr>
              <w:spacing w:before="100" w:after="100"/>
              <w:jc w:val="center"/>
              <w:rPr>
                <w:lang w:val="en-US"/>
              </w:rPr>
            </w:pPr>
            <w:r>
              <w:rPr>
                <w:rStyle w:val="op_dict_text2"/>
                <w:rtl w:val="0"/>
                <w:lang w:val="en-US"/>
              </w:rPr>
              <w:t>Uses regularization to reduce over-fitting.</w:t>
            </w:r>
          </w:p>
          <w:p>
            <w:pPr>
              <w:pStyle w:val="正文"/>
              <w:numPr>
                <w:ilvl w:val="0"/>
                <w:numId w:val="24"/>
              </w:numPr>
              <w:spacing w:before="100" w:after="100"/>
              <w:jc w:val="center"/>
              <w:rPr>
                <w:lang w:val="en-US"/>
              </w:rPr>
            </w:pPr>
            <w:r>
              <w:rPr>
                <w:rStyle w:val="op_dict_text2"/>
                <w:rtl w:val="0"/>
                <w:lang w:val="en-US"/>
              </w:rPr>
              <w:t>Support parallel processing.</w:t>
            </w:r>
          </w:p>
          <w:p>
            <w:pPr>
              <w:pStyle w:val="正文"/>
              <w:numPr>
                <w:ilvl w:val="0"/>
                <w:numId w:val="24"/>
              </w:numPr>
              <w:spacing w:before="100" w:after="100"/>
              <w:jc w:val="center"/>
              <w:rPr>
                <w:lang w:val="en-US"/>
              </w:rPr>
            </w:pPr>
            <w:r>
              <w:rPr>
                <w:rStyle w:val="op_dict_text2"/>
                <w:rtl w:val="0"/>
                <w:lang w:val="en-US"/>
              </w:rPr>
              <w:t>Allows for splits up to the max_depth specified and then starts pruning the tree backwards and removes splits beyond which there is no positive gain.</w:t>
            </w:r>
          </w:p>
          <w:p>
            <w:pPr>
              <w:pStyle w:val="正文"/>
              <w:numPr>
                <w:ilvl w:val="0"/>
                <w:numId w:val="24"/>
              </w:numPr>
              <w:spacing w:before="100" w:after="100"/>
              <w:jc w:val="center"/>
              <w:rPr>
                <w:lang w:val="en-US"/>
              </w:rPr>
            </w:pPr>
            <w:r>
              <w:rPr>
                <w:rStyle w:val="op_dict_text2"/>
                <w:rtl w:val="0"/>
                <w:lang w:val="en-US"/>
              </w:rPr>
              <w:t>Built-in cross validation.</w:t>
            </w:r>
          </w:p>
        </w:tc>
        <w:tc>
          <w:tcPr>
            <w:tcW w:type="dxa" w:w="218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w:numPr>
                <w:ilvl w:val="0"/>
                <w:numId w:val="25"/>
              </w:numPr>
              <w:spacing w:before="100" w:after="100"/>
              <w:jc w:val="center"/>
              <w:rPr>
                <w:lang w:val="en-US"/>
              </w:rPr>
            </w:pPr>
            <w:r>
              <w:rPr>
                <w:rStyle w:val="op_dict_text2"/>
                <w:rtl w:val="0"/>
                <w:lang w:val="en-US"/>
              </w:rPr>
              <w:t>Susceptible to outliers.</w:t>
            </w:r>
          </w:p>
          <w:p>
            <w:pPr>
              <w:pStyle w:val="正文"/>
              <w:numPr>
                <w:ilvl w:val="0"/>
                <w:numId w:val="25"/>
              </w:numPr>
              <w:spacing w:before="100" w:after="100"/>
              <w:jc w:val="center"/>
              <w:rPr>
                <w:lang w:val="en-US"/>
              </w:rPr>
            </w:pPr>
            <w:r>
              <w:rPr>
                <w:rStyle w:val="op_dict_text2"/>
                <w:rtl w:val="0"/>
                <w:lang w:val="en-US"/>
              </w:rPr>
              <w:t>Lack of interpretability and higher complexity.</w:t>
            </w:r>
          </w:p>
          <w:p>
            <w:pPr>
              <w:pStyle w:val="正文"/>
              <w:numPr>
                <w:ilvl w:val="0"/>
                <w:numId w:val="25"/>
              </w:numPr>
              <w:spacing w:before="100" w:after="100"/>
              <w:jc w:val="center"/>
              <w:rPr>
                <w:lang w:val="en-US"/>
              </w:rPr>
            </w:pPr>
            <w:r>
              <w:rPr>
                <w:rStyle w:val="op_dict_text2"/>
                <w:rtl w:val="0"/>
                <w:lang w:val="en-US"/>
              </w:rPr>
              <w:t>Harder to tune the parameters than other models.</w:t>
            </w:r>
          </w:p>
          <w:p>
            <w:pPr>
              <w:pStyle w:val="正文"/>
              <w:numPr>
                <w:ilvl w:val="0"/>
                <w:numId w:val="25"/>
              </w:numPr>
              <w:spacing w:before="100" w:after="100"/>
              <w:jc w:val="center"/>
              <w:rPr>
                <w:lang w:val="en-US"/>
              </w:rPr>
            </w:pPr>
            <w:r>
              <w:rPr>
                <w:rStyle w:val="op_dict_text2"/>
                <w:rtl w:val="0"/>
                <w:lang w:val="en-US"/>
              </w:rPr>
              <w:t>Slow training speed.</w:t>
            </w:r>
          </w:p>
        </w:tc>
      </w:tr>
    </w:tbl>
    <w:p>
      <w:pPr>
        <w:pStyle w:val="正文"/>
        <w:ind w:left="216" w:hanging="216"/>
        <w:jc w:val="center"/>
      </w:pPr>
    </w:p>
    <w:p>
      <w:pPr>
        <w:pStyle w:val="正文"/>
        <w:ind w:left="108" w:hanging="108"/>
        <w:jc w:val="center"/>
      </w:pPr>
    </w:p>
    <w:p>
      <w:pPr>
        <w:pStyle w:val="正文"/>
        <w:jc w:val="center"/>
      </w:pPr>
    </w:p>
    <w:p>
      <w:pPr>
        <w:pStyle w:val="正文"/>
        <w:widowControl w:val="1"/>
        <w:spacing w:line="400" w:lineRule="exact"/>
      </w:pPr>
    </w:p>
    <w:p>
      <w:pPr>
        <w:pStyle w:val="列出段落"/>
        <w:widowControl w:val="1"/>
        <w:numPr>
          <w:ilvl w:val="0"/>
          <w:numId w:val="26"/>
        </w:numPr>
        <w:bidi w:val="0"/>
        <w:spacing w:before="100" w:after="100"/>
        <w:ind w:right="0"/>
        <w:jc w:val="left"/>
        <w:rPr>
          <w:sz w:val="32"/>
          <w:szCs w:val="32"/>
          <w:rtl w:val="0"/>
          <w:lang w:val="en-US"/>
        </w:rPr>
      </w:pPr>
      <w:r>
        <w:rPr>
          <w:rStyle w:val="Hyperlink.0"/>
          <w:sz w:val="32"/>
          <w:szCs w:val="32"/>
          <w:rtl w:val="0"/>
          <w:lang w:val="en-US"/>
        </w:rPr>
        <w:t>Averaging Based Ensemble Methods and Stacked Ensemble Methods</w:t>
      </w:r>
    </w:p>
    <w:p>
      <w:pPr>
        <w:pStyle w:val="正文"/>
        <w:widowControl w:val="1"/>
        <w:spacing w:before="100" w:after="100"/>
        <w:jc w:val="left"/>
      </w:pPr>
      <w:ins w:id="639" w:date="2018-08-29T16:51:00Z" w:author="HP">
        <w:r>
          <w:rPr>
            <w:rStyle w:val="Hyperlink.0"/>
            <w:rtl w:val="0"/>
            <w:lang w:val="en-US"/>
          </w:rPr>
          <w:t>The implementation of o</w:t>
        </w:r>
      </w:ins>
      <w:del w:id="640" w:date="2018-08-29T16:51:00Z" w:author="HP">
        <w:r>
          <w:rPr>
            <w:rStyle w:val="Hyperlink.0"/>
            <w:rtl w:val="0"/>
            <w:lang w:val="en-US"/>
          </w:rPr>
          <w:delText>O</w:delText>
        </w:r>
      </w:del>
      <w:r>
        <w:rPr>
          <w:rStyle w:val="Hyperlink.0"/>
          <w:rtl w:val="0"/>
          <w:lang w:val="en-US"/>
        </w:rPr>
        <w:t xml:space="preserve">nly one model </w:t>
      </w:r>
      <w:del w:id="641" w:date="2018-08-29T16:51:00Z" w:author="HP">
        <w:r>
          <w:rPr>
            <w:rStyle w:val="Hyperlink.0"/>
            <w:rtl w:val="0"/>
            <w:lang w:val="en-US"/>
          </w:rPr>
          <w:delText xml:space="preserve">hardly can get the </w:delText>
        </w:r>
      </w:del>
      <w:ins w:id="642" w:date="2018-08-29T16:51:00Z" w:author="HP">
        <w:r>
          <w:rPr>
            <w:rStyle w:val="Hyperlink.0"/>
            <w:rtl w:val="0"/>
            <w:lang w:val="en-US"/>
          </w:rPr>
          <w:t xml:space="preserve">cannot independently produce the </w:t>
        </w:r>
      </w:ins>
      <w:r>
        <w:rPr>
          <w:rStyle w:val="Hyperlink.0"/>
          <w:rtl w:val="0"/>
          <w:lang w:val="en-US"/>
        </w:rPr>
        <w:t>best score, so we decided to ensemble all the models</w:t>
      </w:r>
      <w:ins w:id="643" w:date="2018-08-29T16:51:00Z" w:author="HP">
        <w:r>
          <w:rPr>
            <w:rStyle w:val="Hyperlink.0"/>
            <w:rtl w:val="0"/>
            <w:lang w:val="en-US"/>
          </w:rPr>
          <w:t xml:space="preserve"> in order</w:t>
        </w:r>
      </w:ins>
      <w:r>
        <w:rPr>
          <w:rStyle w:val="Hyperlink.0"/>
          <w:rtl w:val="0"/>
          <w:lang w:val="en-US"/>
        </w:rPr>
        <w:t xml:space="preserve"> to figure out the best way to predict the outcome</w:t>
      </w:r>
      <w:ins w:id="644" w:date="2018-08-29T16:51:00Z" w:author="HP">
        <w:r>
          <w:rPr>
            <w:rStyle w:val="Hyperlink.0"/>
            <w:rtl w:val="0"/>
            <w:lang w:val="en-US"/>
          </w:rPr>
          <w:t>s.</w:t>
        </w:r>
      </w:ins>
    </w:p>
    <w:p>
      <w:pPr>
        <w:pStyle w:val="正文"/>
        <w:widowControl w:val="1"/>
        <w:spacing w:before="100" w:after="100"/>
        <w:jc w:val="left"/>
      </w:pPr>
      <w:r>
        <w:rPr>
          <w:rStyle w:val="Hyperlink.0"/>
          <w:rtl w:val="0"/>
          <w:lang w:val="en-US"/>
        </w:rPr>
        <w:t>5.1Simple averaging model</w:t>
      </w:r>
    </w:p>
    <w:p>
      <w:pPr>
        <w:pStyle w:val="正文"/>
        <w:widowControl w:val="1"/>
        <w:spacing w:before="100" w:after="100"/>
        <w:jc w:val="left"/>
      </w:pPr>
      <w:del w:id="645" w:date="2018-08-29T16:51:00Z" w:author="HP">
        <w:r>
          <w:rPr>
            <w:rStyle w:val="Hyperlink.0"/>
            <w:rtl w:val="0"/>
            <w:lang w:val="en-US"/>
          </w:rPr>
          <w:delText xml:space="preserve">In </w:delText>
        </w:r>
      </w:del>
      <w:ins w:id="646" w:date="2018-08-29T16:51:00Z" w:author="HP">
        <w:r>
          <w:rPr>
            <w:rStyle w:val="Hyperlink.0"/>
            <w:rtl w:val="0"/>
            <w:lang w:val="en-US"/>
          </w:rPr>
          <w:t xml:space="preserve">Within the </w:t>
        </w:r>
      </w:ins>
      <w:r>
        <w:rPr>
          <w:rStyle w:val="Hyperlink.0"/>
          <w:rtl w:val="0"/>
          <w:lang w:val="en-US"/>
        </w:rPr>
        <w:t xml:space="preserve">simple averaging method, for every </w:t>
      </w:r>
      <w:del w:id="647" w:date="2018-08-29T16:51:00Z" w:author="HP">
        <w:r>
          <w:rPr>
            <w:rStyle w:val="Hyperlink.0"/>
            <w:rtl w:val="0"/>
            <w:lang w:val="en-US"/>
          </w:rPr>
          <w:delText xml:space="preserve">instance </w:delText>
        </w:r>
      </w:del>
      <w:ins w:id="648" w:date="2018-08-29T16:51:00Z" w:author="HP">
        <w:r>
          <w:rPr>
            <w:rStyle w:val="Hyperlink.0"/>
            <w:rtl w:val="0"/>
            <w:lang w:val="en-US"/>
          </w:rPr>
          <w:t xml:space="preserve">sample </w:t>
        </w:r>
      </w:ins>
      <w:r>
        <w:rPr>
          <w:rStyle w:val="Hyperlink.0"/>
          <w:rtl w:val="0"/>
          <w:lang w:val="en-US"/>
        </w:rPr>
        <w:t>of test dataset</w:t>
      </w:r>
      <w:ins w:id="649" w:date="2018-08-29T16:52:00Z" w:author="HP">
        <w:r>
          <w:rPr>
            <w:rStyle w:val="Hyperlink.0"/>
            <w:rtl w:val="0"/>
            <w:lang w:val="en-US"/>
          </w:rPr>
          <w:t>s</w:t>
        </w:r>
      </w:ins>
      <w:r>
        <w:rPr>
          <w:rStyle w:val="Hyperlink.0"/>
          <w:rtl w:val="0"/>
          <w:lang w:val="en-US"/>
        </w:rPr>
        <w:t>, the average predictions are calculated. This method often reduces over</w:t>
      </w:r>
      <w:ins w:id="650" w:date="2018-08-29T16:52:00Z" w:author="HP">
        <w:r>
          <w:rPr>
            <w:rStyle w:val="Hyperlink.0"/>
            <w:rtl w:val="0"/>
            <w:lang w:val="en-US"/>
          </w:rPr>
          <w:t>-</w:t>
        </w:r>
      </w:ins>
      <w:r>
        <w:rPr>
          <w:rStyle w:val="Hyperlink.0"/>
          <w:rtl w:val="0"/>
          <w:lang w:val="en-US"/>
        </w:rPr>
        <w:t>fitting and creates a smoother regression model. The</w:t>
      </w:r>
      <w:ins w:id="651" w:date="2018-08-29T16:52:00Z" w:author="HP">
        <w:r>
          <w:rPr>
            <w:rStyle w:val="Hyperlink.0"/>
            <w:rtl w:val="0"/>
            <w:lang w:val="en-US"/>
          </w:rPr>
          <w:t xml:space="preserve"> scoring</w:t>
        </w:r>
      </w:ins>
      <w:r>
        <w:rPr>
          <w:rStyle w:val="Hyperlink.0"/>
          <w:rtl w:val="0"/>
          <w:lang w:val="en-US"/>
        </w:rPr>
        <w:t xml:space="preserve"> method </w:t>
      </w:r>
      <w:del w:id="652" w:date="2018-08-29T16:52:00Z" w:author="HP">
        <w:r>
          <w:rPr>
            <w:rStyle w:val="Hyperlink.0"/>
            <w:rtl w:val="0"/>
            <w:lang w:val="en-US"/>
          </w:rPr>
          <w:delText xml:space="preserve">of score </w:delText>
        </w:r>
      </w:del>
      <w:r>
        <w:rPr>
          <w:rStyle w:val="Hyperlink.0"/>
          <w:rtl w:val="0"/>
          <w:lang w:val="en-US"/>
        </w:rPr>
        <w:t>is MSE, and it turn out that the more line</w:t>
      </w:r>
      <w:ins w:id="653" w:date="2018-08-29T16:52:00Z" w:author="HP">
        <w:r>
          <w:rPr>
            <w:rStyle w:val="Hyperlink.0"/>
            <w:rtl w:val="0"/>
            <w:lang w:val="en-US"/>
          </w:rPr>
          <w:t>ar the</w:t>
        </w:r>
      </w:ins>
      <w:del w:id="654" w:date="2018-08-29T16:52:00Z" w:author="HP">
        <w:r>
          <w:rPr>
            <w:rStyle w:val="Hyperlink.0"/>
            <w:rtl w:val="0"/>
            <w:lang w:val="en-US"/>
          </w:rPr>
          <w:delText>r</w:delText>
        </w:r>
      </w:del>
      <w:r>
        <w:rPr>
          <w:rStyle w:val="Hyperlink.0"/>
          <w:rtl w:val="0"/>
          <w:lang w:val="en-US"/>
        </w:rPr>
        <w:t xml:space="preserve"> regression, the better </w:t>
      </w:r>
      <w:ins w:id="655" w:date="2018-08-29T16:52:00Z" w:author="HP">
        <w:r>
          <w:rPr>
            <w:rStyle w:val="Hyperlink.0"/>
            <w:rtl w:val="0"/>
            <w:lang w:val="en-US"/>
          </w:rPr>
          <w:t>the s</w:t>
        </w:r>
      </w:ins>
      <w:del w:id="656" w:date="2018-08-29T16:52:00Z" w:author="HP">
        <w:r>
          <w:rPr>
            <w:rStyle w:val="Hyperlink.0"/>
            <w:rtl w:val="0"/>
            <w:lang w:val="en-US"/>
          </w:rPr>
          <w:delText>s</w:delText>
        </w:r>
      </w:del>
      <w:r>
        <w:rPr>
          <w:rStyle w:val="Hyperlink.0"/>
          <w:rtl w:val="0"/>
          <w:lang w:val="en-US"/>
        </w:rPr>
        <w:t xml:space="preserve">core is. </w:t>
      </w:r>
      <w:ins w:id="657" w:date="2018-08-29T16:52:00Z" w:author="HP">
        <w:r>
          <w:rPr>
            <w:rStyle w:val="Hyperlink.0"/>
            <w:rtl w:val="0"/>
            <w:lang w:val="en-US"/>
          </w:rPr>
          <w:t>Ultimately, t</w:t>
        </w:r>
      </w:ins>
      <w:del w:id="658" w:date="2018-08-29T16:52:00Z" w:author="HP">
        <w:r>
          <w:rPr>
            <w:rStyle w:val="Hyperlink.0"/>
            <w:rtl w:val="0"/>
            <w:lang w:val="en-US"/>
          </w:rPr>
          <w:delText>And t</w:delText>
        </w:r>
      </w:del>
      <w:r>
        <w:rPr>
          <w:rStyle w:val="Hyperlink.0"/>
          <w:rtl w:val="0"/>
          <w:lang w:val="en-US"/>
        </w:rPr>
        <w:t xml:space="preserve">he best score </w:t>
      </w:r>
      <w:del w:id="659" w:date="2018-08-29T16:52:00Z" w:author="HP">
        <w:r>
          <w:rPr>
            <w:rStyle w:val="Hyperlink.0"/>
            <w:rtl w:val="0"/>
            <w:lang w:val="en-US"/>
          </w:rPr>
          <w:delText xml:space="preserve">is </w:delText>
        </w:r>
      </w:del>
      <w:ins w:id="660" w:date="2018-08-29T16:52:00Z" w:author="HP">
        <w:r>
          <w:rPr>
            <w:rStyle w:val="Hyperlink.0"/>
            <w:rtl w:val="0"/>
            <w:lang w:val="en-US"/>
          </w:rPr>
          <w:t>was produced by the combined efforts of</w:t>
        </w:r>
      </w:ins>
      <w:del w:id="661" w:date="2018-08-29T16:53:00Z" w:author="HP">
        <w:r>
          <w:rPr>
            <w:rStyle w:val="Hyperlink.0"/>
            <w:rtl w:val="0"/>
            <w:lang w:val="en-US"/>
          </w:rPr>
          <w:delText>for</w:delText>
        </w:r>
      </w:del>
      <w:r>
        <w:rPr>
          <w:rStyle w:val="Hyperlink.0"/>
          <w:rtl w:val="0"/>
          <w:lang w:val="en-US"/>
        </w:rPr>
        <w:t xml:space="preserve"> lasso, elastic net, KRR</w:t>
      </w:r>
      <w:ins w:id="662" w:date="2018-08-29T16:53:00Z" w:author="HP">
        <w:r>
          <w:rPr>
            <w:rStyle w:val="Hyperlink.0"/>
            <w:rtl w:val="0"/>
            <w:lang w:val="en-US"/>
          </w:rPr>
          <w:t>,</w:t>
        </w:r>
      </w:ins>
      <w:r>
        <w:rPr>
          <w:rStyle w:val="Hyperlink.0"/>
          <w:rtl w:val="0"/>
          <w:lang w:val="en-US"/>
        </w:rPr>
        <w:t xml:space="preserve"> and GBoost</w:t>
      </w:r>
    </w:p>
    <w:p>
      <w:pPr>
        <w:pStyle w:val="正文"/>
        <w:widowControl w:val="1"/>
        <w:spacing w:before="100" w:after="100"/>
        <w:jc w:val="left"/>
      </w:pPr>
      <w:r>
        <w:rPr>
          <w:rStyle w:val="Hyperlink.0"/>
          <w:rtl w:val="0"/>
          <w:lang w:val="en-US"/>
        </w:rPr>
        <w:t>5.2 Stacked:</w:t>
      </w:r>
    </w:p>
    <w:p>
      <w:pPr>
        <w:pStyle w:val="正文"/>
        <w:widowControl w:val="1"/>
        <w:spacing w:before="100" w:after="100"/>
        <w:jc w:val="left"/>
      </w:pPr>
    </w:p>
    <w:p>
      <w:pPr>
        <w:pStyle w:val="正文"/>
        <w:widowControl w:val="1"/>
        <w:spacing w:before="100" w:after="100"/>
        <w:jc w:val="center"/>
      </w:pPr>
      <w:r>
        <w:rPr>
          <w:rStyle w:val="Hyperlink.0"/>
          <w:rtl w:val="0"/>
          <w:lang w:val="en-US"/>
        </w:rPr>
        <w:t xml:space="preserve">Figure12. Stacked </w:t>
      </w:r>
      <w:ins w:id="663" w:date="2018-08-29T16:53:00Z" w:author="HP">
        <w:r>
          <w:rPr>
            <w:rStyle w:val="Hyperlink.0"/>
            <w:rtl w:val="0"/>
            <w:lang w:val="en-US"/>
          </w:rPr>
          <w:t>M</w:t>
        </w:r>
      </w:ins>
      <w:del w:id="664" w:date="2018-08-29T16:53:00Z" w:author="HP">
        <w:r>
          <w:rPr>
            <w:rStyle w:val="Hyperlink.0"/>
            <w:rtl w:val="0"/>
            <w:lang w:val="en-US"/>
          </w:rPr>
          <w:delText>m</w:delText>
        </w:r>
      </w:del>
      <w:r>
        <w:rPr>
          <w:rStyle w:val="Hyperlink.0"/>
          <w:rtl w:val="0"/>
          <w:lang w:val="en-US"/>
        </w:rPr>
        <w:t>ethod</w:t>
      </w:r>
      <w:r>
        <w:rPr>
          <w:rStyle w:val="Hyperlink.0"/>
        </w:rPr>
        <w:drawing>
          <wp:inline distT="0" distB="0" distL="0" distR="0">
            <wp:extent cx="5270500" cy="132784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jpeg"/>
                    <pic:cNvPicPr>
                      <a:picLocks noChangeAspect="1"/>
                    </pic:cNvPicPr>
                  </pic:nvPicPr>
                  <pic:blipFill>
                    <a:blip r:embed="rId15">
                      <a:extLst/>
                    </a:blip>
                    <a:stretch>
                      <a:fillRect/>
                    </a:stretch>
                  </pic:blipFill>
                  <pic:spPr>
                    <a:xfrm>
                      <a:off x="0" y="0"/>
                      <a:ext cx="5270500" cy="1327840"/>
                    </a:xfrm>
                    <a:prstGeom prst="rect">
                      <a:avLst/>
                    </a:prstGeom>
                    <a:ln w="12700" cap="flat">
                      <a:noFill/>
                      <a:miter lim="400000"/>
                    </a:ln>
                    <a:effectLst/>
                  </pic:spPr>
                </pic:pic>
              </a:graphicData>
            </a:graphic>
          </wp:inline>
        </w:drawing>
      </w:r>
    </w:p>
    <w:p>
      <w:pPr>
        <w:pStyle w:val="正文"/>
        <w:widowControl w:val="1"/>
        <w:spacing w:before="100" w:after="100"/>
        <w:jc w:val="left"/>
      </w:pPr>
      <w:del w:id="665" w:date="2018-08-29T16:54:00Z" w:author="HP">
        <w:r>
          <w:rPr>
            <w:rStyle w:val="Hyperlink.0"/>
            <w:rtl w:val="0"/>
            <w:lang w:val="en-US"/>
          </w:rPr>
          <w:delText xml:space="preserve">The </w:delText>
        </w:r>
      </w:del>
      <w:ins w:id="666" w:date="2018-08-29T16:54:00Z" w:author="HP">
        <w:r>
          <w:rPr>
            <w:rStyle w:val="Hyperlink.0"/>
            <w:rtl w:val="0"/>
            <w:lang w:val="en-US"/>
          </w:rPr>
          <w:t xml:space="preserve">As you can see from the </w:t>
        </w:r>
      </w:ins>
      <w:r>
        <w:rPr>
          <w:rStyle w:val="Hyperlink.0"/>
          <w:rtl w:val="0"/>
          <w:lang w:val="en-US"/>
        </w:rPr>
        <w:t xml:space="preserve">two layers of stacking </w:t>
      </w:r>
      <w:ins w:id="667" w:date="2018-08-29T16:53:00Z" w:author="HP">
        <w:r>
          <w:rPr>
            <w:rStyle w:val="Hyperlink.0"/>
            <w:rtl w:val="0"/>
            <w:lang w:val="en-US"/>
          </w:rPr>
          <w:t>with</w:t>
        </w:r>
      </w:ins>
      <w:r>
        <w:rPr>
          <w:rStyle w:val="Hyperlink.0"/>
          <w:rtl w:val="0"/>
          <w:lang w:val="en-US"/>
        </w:rPr>
        <w:t>in the figure</w:t>
      </w:r>
      <w:ins w:id="668" w:date="2018-08-29T16:53:00Z" w:author="HP">
        <w:r>
          <w:rPr>
            <w:rStyle w:val="Hyperlink.0"/>
            <w:rtl w:val="0"/>
            <w:lang w:val="en-US"/>
          </w:rPr>
          <w:t xml:space="preserve"> above</w:t>
        </w:r>
      </w:ins>
      <w:r>
        <w:rPr>
          <w:rStyle w:val="Hyperlink.0"/>
          <w:rtl w:val="0"/>
          <w:lang w:val="en-US"/>
        </w:rPr>
        <w:t xml:space="preserve">, the first layer has five models and the second has </w:t>
      </w:r>
      <w:ins w:id="669" w:date="2018-08-29T16:54:00Z" w:author="HP">
        <w:r>
          <w:rPr>
            <w:rStyle w:val="Hyperlink.0"/>
            <w:rtl w:val="0"/>
            <w:lang w:val="en-US"/>
          </w:rPr>
          <w:t xml:space="preserve">only </w:t>
        </w:r>
      </w:ins>
      <w:r>
        <w:rPr>
          <w:rStyle w:val="Hyperlink.0"/>
          <w:rtl w:val="0"/>
          <w:lang w:val="en-US"/>
        </w:rPr>
        <w:t>one. The role of the first layer model is to train a</w:t>
      </w:r>
      <w:ins w:id="670" w:date="2018-08-29T16:54:00Z" w:author="HP">
        <w:r>
          <w:rPr>
            <w:rStyle w:val="Hyperlink.0"/>
            <w:rtl w:val="0"/>
            <w:lang w:val="en-US"/>
          </w:rPr>
          <w:t>n</w:t>
        </w:r>
      </w:ins>
      <w:r>
        <w:rPr>
          <w:rStyle w:val="Hyperlink.0"/>
          <w:rtl w:val="0"/>
          <w:lang w:val="en-US"/>
        </w:rPr>
        <w:t xml:space="preserve"> Rn</w:t>
      </w:r>
      <w:r>
        <w:rPr>
          <w:rStyle w:val="Hyperlink.0"/>
          <w:rtl w:val="0"/>
          <w:lang w:val="en-US"/>
        </w:rPr>
        <w:t>×</w:t>
      </w:r>
      <w:r>
        <w:rPr>
          <w:rStyle w:val="Hyperlink.0"/>
          <w:rtl w:val="0"/>
          <w:lang w:val="en-US"/>
        </w:rPr>
        <w:t xml:space="preserve">m feature matrix for inputting the second layer model training, where n is the number of training data rows and m is the number of first layer models. We used lasso for the second model and the other models for the first layer. </w:t>
      </w:r>
      <w:ins w:id="671" w:date="2018-08-29T16:54:00Z" w:author="HP">
        <w:r>
          <w:rPr>
            <w:rStyle w:val="Hyperlink.0"/>
            <w:rtl w:val="0"/>
            <w:lang w:val="en-US"/>
          </w:rPr>
          <w:t>I</w:t>
        </w:r>
      </w:ins>
      <w:del w:id="672" w:date="2018-08-29T16:54:00Z" w:author="HP">
        <w:r>
          <w:rPr>
            <w:rStyle w:val="Hyperlink.0"/>
            <w:rtl w:val="0"/>
            <w:lang w:val="en-US"/>
          </w:rPr>
          <w:delText>And i</w:delText>
        </w:r>
      </w:del>
      <w:r>
        <w:rPr>
          <w:rStyle w:val="Hyperlink.0"/>
          <w:rtl w:val="0"/>
          <w:lang w:val="en-US"/>
        </w:rPr>
        <w:t xml:space="preserve">f the first layer has </w:t>
      </w:r>
      <w:del w:id="673" w:date="2018-08-29T16:55:00Z" w:author="HP">
        <w:r>
          <w:rPr>
            <w:rStyle w:val="Hyperlink.0"/>
            <w:rtl w:val="0"/>
            <w:lang w:val="en-US"/>
          </w:rPr>
          <w:delText xml:space="preserve">the </w:delText>
        </w:r>
      </w:del>
      <w:ins w:id="674" w:date="2018-08-29T16:54:00Z" w:author="HP">
        <w:r>
          <w:rPr>
            <w:rStyle w:val="Hyperlink.0"/>
            <w:rtl w:val="0"/>
            <w:lang w:val="en-US"/>
          </w:rPr>
          <w:t xml:space="preserve">less than five </w:t>
        </w:r>
      </w:ins>
      <w:r>
        <w:rPr>
          <w:rStyle w:val="Hyperlink.0"/>
          <w:rtl w:val="0"/>
          <w:lang w:val="en-US"/>
        </w:rPr>
        <w:t>models</w:t>
      </w:r>
      <w:del w:id="675" w:date="2018-08-29T16:54:00Z" w:author="HP">
        <w:r>
          <w:rPr>
            <w:rStyle w:val="Hyperlink.0"/>
            <w:rtl w:val="0"/>
            <w:lang w:val="en-US"/>
          </w:rPr>
          <w:delText xml:space="preserve"> less than five</w:delText>
        </w:r>
      </w:del>
      <w:r>
        <w:rPr>
          <w:rStyle w:val="Hyperlink.0"/>
          <w:rtl w:val="0"/>
          <w:lang w:val="en-US"/>
        </w:rPr>
        <w:t>, we can ensemble the left model by changing the weight</w:t>
      </w:r>
      <w:ins w:id="676" w:date="2018-08-29T16:55:00Z" w:author="HP">
        <w:r>
          <w:rPr>
            <w:rStyle w:val="Hyperlink.0"/>
            <w:rtl w:val="0"/>
            <w:lang w:val="en-US"/>
          </w:rPr>
          <w:t>. We employed the following equation:</w:t>
        </w:r>
      </w:ins>
      <w:del w:id="677" w:date="2018-08-29T16:55:00Z" w:author="HP">
        <w:r>
          <w:rPr>
            <w:rStyle w:val="Hyperlink.0"/>
            <w:rtl w:val="0"/>
            <w:lang w:val="en-US"/>
          </w:rPr>
          <w:delText>. Just like</w:delText>
        </w:r>
      </w:del>
      <w:ins w:id="678" w:date="2018-08-29T16:55:00Z" w:author="HP">
        <w:r>
          <w:rPr>
            <w:rStyle w:val="Hyperlink.0"/>
            <w:rtl w:val="0"/>
            <w:lang w:val="en-US"/>
          </w:rPr>
          <w:t xml:space="preserve"> “</w:t>
        </w:r>
      </w:ins>
      <w:del w:id="679" w:date="2018-08-29T16:55:00Z" w:author="HP">
        <w:r>
          <w:rPr>
            <w:rStyle w:val="Hyperlink.0"/>
            <w:rtl w:val="0"/>
            <w:lang w:val="en-US"/>
          </w:rPr>
          <w:delText xml:space="preserve">” </w:delText>
        </w:r>
      </w:del>
      <w:r>
        <w:rPr>
          <w:rStyle w:val="Hyperlink.0"/>
          <w:rtl w:val="0"/>
          <w:lang w:val="en-US"/>
        </w:rPr>
        <w:t>ensemble = stacked_pred*0.70 + averaged_pred*0.2 +xgb_pred*0.1</w:t>
      </w:r>
      <w:r>
        <w:rPr>
          <w:rStyle w:val="Hyperlink.0"/>
          <w:rtl w:val="0"/>
          <w:lang w:val="en-US"/>
        </w:rPr>
        <w:t>”</w:t>
      </w:r>
      <w:ins w:id="680" w:date="2018-08-29T16:55:00Z" w:author="HP">
        <w:r>
          <w:rPr>
            <w:rStyle w:val="Hyperlink.0"/>
            <w:rtl w:val="0"/>
            <w:lang w:val="en-US"/>
          </w:rPr>
          <w:t xml:space="preserve">, </w:t>
        </w:r>
      </w:ins>
      <w:del w:id="681" w:date="2018-08-29T16:55:00Z" w:author="HP">
        <w:r>
          <w:rPr>
            <w:rStyle w:val="Hyperlink.0"/>
            <w:rtl w:val="0"/>
            <w:lang w:val="en-US"/>
          </w:rPr>
          <w:delText>.</w:delText>
        </w:r>
      </w:del>
      <w:r>
        <w:rPr>
          <w:rStyle w:val="Hyperlink.0"/>
          <w:rtl w:val="0"/>
          <w:lang w:val="en-US"/>
        </w:rPr>
        <w:t xml:space="preserve"> and after </w:t>
      </w:r>
      <w:del w:id="682" w:date="2018-08-29T16:55:00Z" w:author="HP">
        <w:r>
          <w:rPr>
            <w:rStyle w:val="Hyperlink.0"/>
            <w:rtl w:val="0"/>
            <w:lang w:val="en-US"/>
          </w:rPr>
          <w:delText xml:space="preserve">the </w:delText>
        </w:r>
      </w:del>
      <w:r>
        <w:rPr>
          <w:rStyle w:val="Hyperlink.0"/>
          <w:rtl w:val="0"/>
          <w:lang w:val="en-US"/>
        </w:rPr>
        <w:t xml:space="preserve">careful processing, </w:t>
      </w:r>
      <w:ins w:id="683" w:date="2018-08-29T16:56:00Z" w:author="HP">
        <w:r>
          <w:rPr>
            <w:rStyle w:val="Hyperlink.0"/>
            <w:rtl w:val="0"/>
            <w:lang w:val="en-US"/>
          </w:rPr>
          <w:t xml:space="preserve">the results were as follows: </w:t>
        </w:r>
      </w:ins>
      <w:r>
        <w:rPr>
          <w:rStyle w:val="Hyperlink.0"/>
          <w:rtl w:val="0"/>
          <w:lang w:val="en-US"/>
        </w:rPr>
        <w:t xml:space="preserve">the first layer </w:t>
      </w:r>
      <w:del w:id="684" w:date="2018-08-29T16:56:00Z" w:author="HP">
        <w:r>
          <w:rPr>
            <w:rStyle w:val="Hyperlink.0"/>
            <w:rtl w:val="0"/>
            <w:lang w:val="en-US"/>
          </w:rPr>
          <w:delText xml:space="preserve">are </w:delText>
        </w:r>
      </w:del>
      <w:ins w:id="685" w:date="2018-08-29T16:56:00Z" w:author="HP">
        <w:r>
          <w:rPr>
            <w:rStyle w:val="Hyperlink.0"/>
            <w:rtl w:val="0"/>
            <w:lang w:val="en-US"/>
          </w:rPr>
          <w:t xml:space="preserve">is made up of </w:t>
        </w:r>
      </w:ins>
      <w:r>
        <w:rPr>
          <w:rStyle w:val="Hyperlink.0"/>
          <w:rtl w:val="0"/>
          <w:lang w:val="en-US"/>
        </w:rPr>
        <w:t>KRR, elastic net</w:t>
      </w:r>
      <w:ins w:id="686" w:date="2018-08-29T16:56:00Z" w:author="HP">
        <w:r>
          <w:rPr>
            <w:rStyle w:val="Hyperlink.0"/>
            <w:rtl w:val="0"/>
            <w:lang w:val="en-US"/>
          </w:rPr>
          <w:t>,</w:t>
        </w:r>
      </w:ins>
      <w:r>
        <w:rPr>
          <w:rStyle w:val="Hyperlink.0"/>
          <w:rtl w:val="0"/>
          <w:lang w:val="en-US"/>
        </w:rPr>
        <w:t xml:space="preserve"> and GBoost</w:t>
      </w:r>
      <w:ins w:id="687" w:date="2018-08-29T16:56:00Z" w:author="HP">
        <w:r>
          <w:rPr>
            <w:rStyle w:val="Hyperlink.0"/>
            <w:rtl w:val="0"/>
            <w:lang w:val="en-US"/>
          </w:rPr>
          <w:t>,</w:t>
        </w:r>
      </w:ins>
      <w:r>
        <w:rPr>
          <w:rStyle w:val="Hyperlink.0"/>
          <w:rtl w:val="0"/>
          <w:lang w:val="en-US"/>
        </w:rPr>
        <w:t xml:space="preserve"> and the second layer is lasso</w:t>
      </w:r>
      <w:ins w:id="688" w:date="2018-08-29T16:56:00Z" w:author="HP">
        <w:r>
          <w:rPr>
            <w:rStyle w:val="Hyperlink.0"/>
            <w:rtl w:val="0"/>
            <w:lang w:val="en-US"/>
          </w:rPr>
          <w:t xml:space="preserve">. In this way, </w:t>
        </w:r>
      </w:ins>
      <w:del w:id="689" w:date="2018-08-29T16:56:00Z" w:author="HP">
        <w:r>
          <w:rPr>
            <w:rStyle w:val="Hyperlink.0"/>
            <w:rtl w:val="0"/>
            <w:lang w:val="en-US"/>
          </w:rPr>
          <w:delText xml:space="preserve">, which have </w:delText>
        </w:r>
      </w:del>
      <w:r>
        <w:rPr>
          <w:rStyle w:val="Hyperlink.0"/>
          <w:rtl w:val="0"/>
          <w:lang w:val="en-US"/>
        </w:rPr>
        <w:t>the best score</w:t>
      </w:r>
      <w:ins w:id="690" w:date="2018-08-29T16:56:00Z" w:author="HP">
        <w:r>
          <w:rPr>
            <w:rStyle w:val="Hyperlink.0"/>
            <w:rtl w:val="0"/>
            <w:lang w:val="en-US"/>
          </w:rPr>
          <w:t xml:space="preserve"> is achieved.</w:t>
        </w:r>
      </w:ins>
      <w:del w:id="691" w:date="2018-08-29T16:56:00Z" w:author="HP">
        <w:r>
          <w:rPr>
            <w:rStyle w:val="Hyperlink.0"/>
            <w:rtl w:val="0"/>
            <w:lang w:val="en-US"/>
          </w:rPr>
          <w:delText xml:space="preserve">. </w:delText>
        </w:r>
      </w:del>
    </w:p>
    <w:p>
      <w:pPr>
        <w:pStyle w:val="正文"/>
        <w:widowControl w:val="1"/>
        <w:spacing w:before="100" w:after="100"/>
        <w:jc w:val="left"/>
      </w:pPr>
    </w:p>
    <w:p>
      <w:pPr>
        <w:pStyle w:val="正文"/>
        <w:widowControl w:val="1"/>
        <w:spacing w:before="100" w:after="100"/>
        <w:jc w:val="left"/>
      </w:pPr>
    </w:p>
    <w:p>
      <w:pPr>
        <w:pStyle w:val="列出段落"/>
        <w:widowControl w:val="1"/>
        <w:numPr>
          <w:ilvl w:val="0"/>
          <w:numId w:val="6"/>
        </w:numPr>
        <w:bidi w:val="0"/>
        <w:spacing w:before="100" w:after="100"/>
        <w:ind w:right="0"/>
        <w:jc w:val="left"/>
        <w:rPr>
          <w:sz w:val="32"/>
          <w:szCs w:val="32"/>
          <w:rtl w:val="0"/>
          <w:lang w:val="en-US"/>
        </w:rPr>
      </w:pPr>
      <w:r>
        <w:rPr>
          <w:rStyle w:val="Hyperlink.0"/>
          <w:sz w:val="32"/>
          <w:szCs w:val="32"/>
          <w:rtl w:val="0"/>
          <w:lang w:val="en-US"/>
        </w:rPr>
        <w:t>Final score</w:t>
      </w:r>
    </w:p>
    <w:sectPr>
      <w:headerReference w:type="default" r:id="rId16"/>
      <w:footerReference w:type="default" r:id="rId17"/>
      <w:pgSz w:w="11900" w:h="16840" w:orient="portrait"/>
      <w:pgMar w:top="1440" w:right="1800" w:bottom="1440" w:left="1800" w:header="851" w:footer="992"/>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594" w:author="HP" w:date="2018-08-29T07:30:22Z">
    <w:p>
      <w:pPr>
        <w:pStyle w:val="Default"/>
      </w:pPr>
    </w:p>
    <w:p>
      <w:pPr>
        <w:pStyle w:val="Default"/>
      </w:pPr>
      <w:r>
        <w:rPr>
          <w:rFonts w:cs="Arial Unicode MS" w:eastAsia="Arial Unicode MS"/>
          <w:rtl w:val="0"/>
        </w:rPr>
        <w:t>I have no idea how to correct this, it makes no sense. Check meaning and get back to me.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40" w:hanging="1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40" w:hanging="1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4"/>
    </w:lvlOverride>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4"/>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4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标题 2">
    <w:name w:val="标题 2"/>
    <w:next w:val="标题 2"/>
    <w:pPr>
      <w:keepNext w:val="0"/>
      <w:keepLines w:val="0"/>
      <w:pageBreakBefore w:val="0"/>
      <w:widowControl w:val="0"/>
      <w:shd w:val="clear" w:color="auto" w:fill="auto"/>
      <w:suppressAutoHyphens w:val="0"/>
      <w:bidi w:val="0"/>
      <w:spacing w:before="0" w:after="0" w:line="240" w:lineRule="auto"/>
      <w:ind w:left="0" w:right="0" w:firstLine="0"/>
      <w:jc w:val="both"/>
      <w:outlineLvl w:val="1"/>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None A">
    <w:name w:val="None A"/>
    <w:rPr>
      <w:lang w:val="en-US"/>
    </w:rPr>
  </w:style>
  <w:style w:type="character" w:styleId="op_dict_text2">
    <w:name w:val="op_dict_text2"/>
    <w:basedOn w:val="None A"/>
    <w:rPr>
      <w:lang w:val="en-US"/>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题注">
    <w:name w:val="题注"/>
    <w:next w:val="题注"/>
    <w:pPr>
      <w:keepNext w:val="0"/>
      <w:keepLines w:val="0"/>
      <w:pageBreakBefore w:val="0"/>
      <w:widowControl w:val="0"/>
      <w:shd w:val="clear" w:color="auto" w:fill="auto"/>
      <w:tabs>
        <w:tab w:val="left" w:pos="1150"/>
      </w:tabs>
      <w:suppressAutoHyphens w:val="0"/>
      <w:bidi w:val="0"/>
      <w:spacing w:before="0" w:after="0" w:line="240" w:lineRule="auto"/>
      <w:ind w:left="0" w:right="0" w:firstLine="0"/>
      <w:jc w:val="both"/>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color="000000"/>
      <w:vertAlign w:val="baseline"/>
      <w:lang w:val="en-US"/>
    </w:rPr>
  </w:style>
  <w:style w:type="paragraph" w:styleId="列出段落">
    <w:name w:val="列出段落"/>
    <w:next w:val="列出段落"/>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Hyperlink.0">
    <w:name w:val="Hyperlink.0"/>
    <w:basedOn w:val="None A"/>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TML 预设格式">
    <w:name w:val="HTML 预设格式"/>
    <w:next w:val="HTML 预设格式"/>
    <w:pPr>
      <w:keepNext w:val="0"/>
      <w:keepLines w:val="0"/>
      <w:pageBreakBefore w:val="0"/>
      <w:widowControl w:val="0"/>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both"/>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jpe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